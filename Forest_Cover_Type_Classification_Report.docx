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C9A2" w14:textId="2E754F6D" w:rsidR="006802D9" w:rsidRDefault="006802D9" w:rsidP="006802D9">
      <w:pPr>
        <w:jc w:val="center"/>
        <w:rPr>
          <w:b/>
          <w:bCs/>
          <w:sz w:val="46"/>
          <w:szCs w:val="46"/>
        </w:rPr>
      </w:pPr>
    </w:p>
    <w:p w14:paraId="6574E0F0" w14:textId="4FE636F2" w:rsidR="006802D9" w:rsidRDefault="006802D9" w:rsidP="006802D9"/>
    <w:p w14:paraId="4DD6C0FF" w14:textId="267F7721" w:rsidR="006802D9" w:rsidRDefault="006802D9" w:rsidP="006802D9"/>
    <w:p w14:paraId="030A00E9" w14:textId="77777777" w:rsidR="00C8172E" w:rsidRDefault="00C8172E" w:rsidP="006802D9"/>
    <w:p w14:paraId="779344F2" w14:textId="512789FF" w:rsidR="008C3D2B" w:rsidRPr="005B3EC9" w:rsidRDefault="00A46966" w:rsidP="006802D9">
      <w:pPr>
        <w:jc w:val="center"/>
        <w:rPr>
          <w:b/>
          <w:bCs/>
          <w:spacing w:val="-10"/>
          <w:sz w:val="52"/>
          <w:szCs w:val="52"/>
        </w:rPr>
      </w:pPr>
      <w:r w:rsidRPr="005B3EC9">
        <w:rPr>
          <w:b/>
          <w:bCs/>
          <w:spacing w:val="-10"/>
          <w:sz w:val="52"/>
          <w:szCs w:val="52"/>
        </w:rPr>
        <w:t xml:space="preserve">Forest Cover Type </w:t>
      </w:r>
      <w:r w:rsidR="008C3D2B" w:rsidRPr="005B3EC9">
        <w:rPr>
          <w:b/>
          <w:bCs/>
          <w:spacing w:val="-10"/>
          <w:sz w:val="52"/>
          <w:szCs w:val="52"/>
        </w:rPr>
        <w:t>Classification</w:t>
      </w:r>
    </w:p>
    <w:p w14:paraId="52CD8BC4" w14:textId="77777777" w:rsidR="008C3D2B" w:rsidRPr="006802D9" w:rsidRDefault="008C3D2B" w:rsidP="006802D9"/>
    <w:p w14:paraId="54B3E61F" w14:textId="3277AF47" w:rsidR="00F84F9D" w:rsidRPr="006802D9" w:rsidRDefault="00F84F9D" w:rsidP="006802D9">
      <w:pPr>
        <w:jc w:val="center"/>
        <w:rPr>
          <w:b/>
          <w:bCs/>
          <w:sz w:val="44"/>
          <w:szCs w:val="44"/>
        </w:rPr>
      </w:pPr>
      <w:r w:rsidRPr="005B3EC9">
        <w:rPr>
          <w:b/>
          <w:bCs/>
          <w:spacing w:val="-10"/>
          <w:sz w:val="52"/>
          <w:szCs w:val="52"/>
        </w:rPr>
        <w:t>Final Report</w:t>
      </w:r>
      <w:r w:rsidRPr="006802D9">
        <w:rPr>
          <w:b/>
          <w:bCs/>
          <w:sz w:val="44"/>
          <w:szCs w:val="44"/>
        </w:rPr>
        <w:t xml:space="preserve"> </w:t>
      </w:r>
      <w:del w:id="0" w:author="Camille EPITALON" w:date="2022-03-29T12:51:00Z">
        <w:r w:rsidRPr="006802D9" w:rsidDel="001A69E4">
          <w:rPr>
            <w:b/>
            <w:bCs/>
            <w:sz w:val="44"/>
            <w:szCs w:val="44"/>
          </w:rPr>
          <w:delText>- MAP541</w:delText>
        </w:r>
      </w:del>
    </w:p>
    <w:p w14:paraId="348BFECD" w14:textId="77777777" w:rsidR="008C3D2B" w:rsidRPr="006802D9" w:rsidRDefault="008C3D2B" w:rsidP="006802D9">
      <w:pPr>
        <w:rPr>
          <w:ins w:id="1" w:author="Camille EPITALON" w:date="2022-03-29T12:51:00Z"/>
        </w:rPr>
      </w:pPr>
    </w:p>
    <w:p w14:paraId="6496BD8C" w14:textId="471CF6A3" w:rsidR="001A69E4" w:rsidRPr="00B3328B" w:rsidRDefault="001A69E4" w:rsidP="006802D9">
      <w:pPr>
        <w:jc w:val="center"/>
        <w:rPr>
          <w:b/>
          <w:bCs/>
          <w:sz w:val="40"/>
          <w:szCs w:val="40"/>
          <w:lang w:val="fr-FR"/>
        </w:rPr>
      </w:pPr>
      <w:ins w:id="2" w:author="Camille EPITALON" w:date="2022-03-29T12:51:00Z">
        <w:r w:rsidRPr="00B3328B">
          <w:rPr>
            <w:b/>
            <w:bCs/>
            <w:spacing w:val="-10"/>
            <w:sz w:val="48"/>
            <w:szCs w:val="48"/>
            <w:lang w:val="fr-FR"/>
          </w:rPr>
          <w:t>MAP541</w:t>
        </w:r>
      </w:ins>
      <w:ins w:id="3" w:author="Camille EPITALON" w:date="2022-03-29T12:52:00Z">
        <w:r w:rsidRPr="00B3328B">
          <w:rPr>
            <w:b/>
            <w:bCs/>
            <w:spacing w:val="-10"/>
            <w:sz w:val="48"/>
            <w:szCs w:val="48"/>
            <w:lang w:val="fr-FR"/>
          </w:rPr>
          <w:t xml:space="preserve"> - </w:t>
        </w:r>
      </w:ins>
      <w:ins w:id="4" w:author="Camille EPITALON" w:date="2022-03-29T12:51:00Z">
        <w:r w:rsidRPr="00B3328B">
          <w:rPr>
            <w:b/>
            <w:bCs/>
            <w:spacing w:val="-10"/>
            <w:sz w:val="48"/>
            <w:szCs w:val="48"/>
            <w:lang w:val="fr-FR"/>
          </w:rPr>
          <w:t>Kaggle Competition</w:t>
        </w:r>
      </w:ins>
    </w:p>
    <w:p w14:paraId="3A6A7716" w14:textId="0D2E563F" w:rsidR="001B534E" w:rsidRPr="00B3328B" w:rsidRDefault="001B534E" w:rsidP="006802D9">
      <w:pPr>
        <w:rPr>
          <w:lang w:val="fr-FR"/>
        </w:rPr>
      </w:pPr>
    </w:p>
    <w:p w14:paraId="45AF64C3" w14:textId="77777777" w:rsidR="00F84F9D" w:rsidRPr="00B3328B" w:rsidRDefault="00F84F9D" w:rsidP="006802D9">
      <w:pPr>
        <w:rPr>
          <w:lang w:val="fr-FR"/>
        </w:rPr>
      </w:pPr>
    </w:p>
    <w:p w14:paraId="13D595C1" w14:textId="5AE3E016" w:rsidR="001B534E" w:rsidRPr="006802D9" w:rsidRDefault="00A46966" w:rsidP="006802D9">
      <w:pPr>
        <w:jc w:val="center"/>
        <w:rPr>
          <w:sz w:val="28"/>
          <w:szCs w:val="28"/>
          <w:lang w:val="fr-FR"/>
        </w:rPr>
      </w:pPr>
      <w:r w:rsidRPr="006802D9">
        <w:rPr>
          <w:sz w:val="28"/>
          <w:szCs w:val="28"/>
          <w:lang w:val="fr-FR"/>
        </w:rPr>
        <w:t xml:space="preserve">Camille Epitalon-de Guidis </w:t>
      </w:r>
      <w:r w:rsidR="00B772E7" w:rsidRPr="006802D9">
        <w:rPr>
          <w:sz w:val="28"/>
          <w:szCs w:val="28"/>
          <w:lang w:val="fr-FR"/>
        </w:rPr>
        <w:t>and</w:t>
      </w:r>
      <w:r w:rsidRPr="006802D9">
        <w:rPr>
          <w:sz w:val="28"/>
          <w:szCs w:val="28"/>
          <w:lang w:val="fr-FR"/>
        </w:rPr>
        <w:t xml:space="preserve"> Martin Quievre</w:t>
      </w:r>
    </w:p>
    <w:p w14:paraId="08CF601E" w14:textId="77777777" w:rsidR="001B534E" w:rsidRPr="006802D9" w:rsidRDefault="001B534E" w:rsidP="006802D9">
      <w:pPr>
        <w:rPr>
          <w:lang w:val="fr-FR"/>
        </w:rPr>
      </w:pPr>
    </w:p>
    <w:p w14:paraId="09613D5B" w14:textId="3233AB00" w:rsidR="00A46966" w:rsidRPr="006802D9" w:rsidRDefault="00237840" w:rsidP="006802D9">
      <w:pPr>
        <w:jc w:val="center"/>
        <w:rPr>
          <w:ins w:id="5" w:author="Camille EPITALON" w:date="2022-03-29T12:52:00Z"/>
          <w:sz w:val="28"/>
          <w:szCs w:val="28"/>
          <w:lang w:val="fr-FR"/>
        </w:rPr>
      </w:pPr>
      <w:r w:rsidRPr="006802D9">
        <w:rPr>
          <w:sz w:val="28"/>
          <w:szCs w:val="28"/>
          <w:lang w:val="fr-FR"/>
        </w:rPr>
        <w:t>March 2022</w:t>
      </w:r>
    </w:p>
    <w:p w14:paraId="07B2F29E" w14:textId="31D1AEE8" w:rsidR="00A46966" w:rsidRDefault="00A46966" w:rsidP="008C3D2B">
      <w:pPr>
        <w:rPr>
          <w:rFonts w:asciiTheme="majorHAnsi" w:eastAsiaTheme="majorEastAsia" w:hAnsiTheme="majorHAnsi" w:cstheme="majorBidi"/>
          <w:b/>
          <w:bCs/>
          <w:color w:val="2F5496" w:themeColor="accent1" w:themeShade="BF"/>
          <w:spacing w:val="0"/>
          <w:sz w:val="28"/>
          <w:szCs w:val="28"/>
          <w:lang w:val="fr-FR"/>
        </w:rPr>
      </w:pPr>
    </w:p>
    <w:p w14:paraId="542FBFF7" w14:textId="77777777" w:rsidR="00C8172E" w:rsidRDefault="00C8172E" w:rsidP="008C3D2B">
      <w:pPr>
        <w:rPr>
          <w:rFonts w:asciiTheme="majorHAnsi" w:eastAsiaTheme="majorEastAsia" w:hAnsiTheme="majorHAnsi" w:cstheme="majorBidi"/>
          <w:b/>
          <w:bCs/>
          <w:color w:val="2F5496" w:themeColor="accent1" w:themeShade="BF"/>
          <w:spacing w:val="0"/>
          <w:sz w:val="28"/>
          <w:szCs w:val="28"/>
          <w:lang w:val="fr-FR"/>
        </w:rPr>
      </w:pPr>
    </w:p>
    <w:p w14:paraId="447AC592" w14:textId="01DABED3" w:rsidR="00474A58" w:rsidRDefault="00474A58" w:rsidP="008C3D2B">
      <w:pPr>
        <w:rPr>
          <w:rFonts w:asciiTheme="majorHAnsi" w:eastAsiaTheme="majorEastAsia" w:hAnsiTheme="majorHAnsi" w:cstheme="majorBidi"/>
          <w:b/>
          <w:bCs/>
          <w:color w:val="2F5496" w:themeColor="accent1" w:themeShade="BF"/>
          <w:spacing w:val="0"/>
          <w:sz w:val="28"/>
          <w:szCs w:val="28"/>
          <w:lang w:val="fr-FR"/>
        </w:rPr>
      </w:pPr>
    </w:p>
    <w:p w14:paraId="3FD75009" w14:textId="77777777" w:rsidR="009C104C" w:rsidRDefault="009C104C" w:rsidP="008C3D2B">
      <w:pPr>
        <w:rPr>
          <w:rFonts w:asciiTheme="majorHAnsi" w:eastAsiaTheme="majorEastAsia" w:hAnsiTheme="majorHAnsi" w:cstheme="majorBidi"/>
          <w:b/>
          <w:bCs/>
          <w:color w:val="2F5496" w:themeColor="accent1" w:themeShade="BF"/>
          <w:spacing w:val="0"/>
          <w:sz w:val="28"/>
          <w:szCs w:val="28"/>
          <w:lang w:val="fr-FR"/>
        </w:rPr>
      </w:pPr>
    </w:p>
    <w:p w14:paraId="63F0169D" w14:textId="48174265" w:rsidR="006802D9" w:rsidRDefault="006802D9" w:rsidP="00474A58">
      <w:pPr>
        <w:ind w:left="993"/>
        <w:rPr>
          <w:rFonts w:eastAsiaTheme="majorEastAsia"/>
          <w:b/>
          <w:bCs/>
          <w:color w:val="000000" w:themeColor="text1"/>
          <w:spacing w:val="0"/>
          <w:sz w:val="36"/>
          <w:szCs w:val="36"/>
          <w:lang w:val="fr-FR"/>
        </w:rPr>
      </w:pPr>
      <w:r w:rsidRPr="00B27D39">
        <w:rPr>
          <w:rFonts w:eastAsiaTheme="majorEastAsia"/>
          <w:b/>
          <w:bCs/>
          <w:color w:val="000000" w:themeColor="text1"/>
          <w:spacing w:val="0"/>
          <w:sz w:val="36"/>
          <w:szCs w:val="36"/>
          <w:lang w:val="fr-FR"/>
        </w:rPr>
        <w:t>Tables of contents</w:t>
      </w:r>
    </w:p>
    <w:p w14:paraId="3F5AFB1A" w14:textId="50CF99C1" w:rsidR="0092594B" w:rsidRDefault="0092594B" w:rsidP="0092594B">
      <w:pPr>
        <w:pStyle w:val="Sansinterligne"/>
        <w:rPr>
          <w:lang w:val="fr-FR"/>
        </w:rPr>
      </w:pPr>
    </w:p>
    <w:p w14:paraId="474A7314" w14:textId="77777777" w:rsidR="0092594B" w:rsidRPr="00B27D39" w:rsidRDefault="0092594B" w:rsidP="0092594B">
      <w:pPr>
        <w:pStyle w:val="Sansinterligne"/>
        <w:rPr>
          <w:lang w:val="fr-FR"/>
        </w:rPr>
      </w:pPr>
    </w:p>
    <w:sdt>
      <w:sdtPr>
        <w:rPr>
          <w:spacing w:val="6"/>
          <w:sz w:val="21"/>
          <w:szCs w:val="21"/>
        </w:rPr>
        <w:id w:val="-681667075"/>
        <w:docPartObj>
          <w:docPartGallery w:val="Table of Contents"/>
          <w:docPartUnique/>
        </w:docPartObj>
      </w:sdtPr>
      <w:sdtEndPr>
        <w:rPr>
          <w:b/>
          <w:bCs/>
          <w:noProof/>
        </w:rPr>
      </w:sdtEndPr>
      <w:sdtContent>
        <w:p w14:paraId="2F86DB71" w14:textId="49F0F176" w:rsidR="00CF7BE6" w:rsidRPr="00CF7BE6" w:rsidRDefault="00CF7BE6" w:rsidP="00CF7BE6">
          <w:pPr>
            <w:pStyle w:val="Sansinterligne"/>
          </w:pPr>
        </w:p>
        <w:p w14:paraId="4DED7DFF" w14:textId="407DCDF9" w:rsidR="0092594B" w:rsidRPr="0092594B" w:rsidRDefault="00CF7BE6">
          <w:pPr>
            <w:pStyle w:val="TM2"/>
            <w:tabs>
              <w:tab w:val="left" w:pos="369"/>
              <w:tab w:val="right" w:pos="7360"/>
            </w:tabs>
            <w:rPr>
              <w:rFonts w:ascii="Times New Roman" w:eastAsiaTheme="minorEastAsia" w:hAnsi="Times New Roman" w:cs="Times New Roman"/>
              <w:b w:val="0"/>
              <w:bCs w:val="0"/>
              <w:smallCaps w:val="0"/>
              <w:noProof/>
              <w:spacing w:val="0"/>
              <w:sz w:val="24"/>
              <w:szCs w:val="24"/>
              <w:lang w:val="fr-FR"/>
            </w:rPr>
          </w:pPr>
          <w:r w:rsidRPr="0092594B">
            <w:rPr>
              <w:rFonts w:ascii="Times New Roman" w:hAnsi="Times New Roman" w:cs="Times New Roman"/>
              <w:smallCaps w:val="0"/>
              <w:sz w:val="24"/>
              <w:szCs w:val="24"/>
            </w:rPr>
            <w:fldChar w:fldCharType="begin"/>
          </w:r>
          <w:r w:rsidRPr="0092594B">
            <w:rPr>
              <w:rFonts w:ascii="Times New Roman" w:hAnsi="Times New Roman" w:cs="Times New Roman"/>
              <w:smallCaps w:val="0"/>
              <w:sz w:val="24"/>
              <w:szCs w:val="24"/>
            </w:rPr>
            <w:instrText xml:space="preserve"> TOC \o "1-3" \h \z \u </w:instrText>
          </w:r>
          <w:r w:rsidRPr="0092594B">
            <w:rPr>
              <w:rFonts w:ascii="Times New Roman" w:hAnsi="Times New Roman" w:cs="Times New Roman"/>
              <w:smallCaps w:val="0"/>
              <w:sz w:val="24"/>
              <w:szCs w:val="24"/>
            </w:rPr>
            <w:fldChar w:fldCharType="separate"/>
          </w:r>
          <w:hyperlink w:anchor="_Toc99747611" w:history="1">
            <w:r w:rsidR="0092594B" w:rsidRPr="0092594B">
              <w:rPr>
                <w:rStyle w:val="Lienhypertexte"/>
                <w:rFonts w:ascii="Times New Roman" w:hAnsi="Times New Roman" w:cs="Times New Roman"/>
                <w:noProof/>
              </w:rPr>
              <w:t>I.</w:t>
            </w:r>
            <w:r w:rsidR="0092594B" w:rsidRPr="0092594B">
              <w:rPr>
                <w:rFonts w:ascii="Times New Roman" w:eastAsiaTheme="minorEastAsia" w:hAnsi="Times New Roman" w:cs="Times New Roman"/>
                <w:b w:val="0"/>
                <w:bCs w:val="0"/>
                <w:smallCaps w:val="0"/>
                <w:noProof/>
                <w:spacing w:val="0"/>
                <w:sz w:val="24"/>
                <w:szCs w:val="24"/>
                <w:lang w:val="fr-FR"/>
              </w:rPr>
              <w:tab/>
            </w:r>
            <w:r w:rsidR="0092594B" w:rsidRPr="0092594B">
              <w:rPr>
                <w:rStyle w:val="Lienhypertexte"/>
                <w:rFonts w:ascii="Times New Roman" w:hAnsi="Times New Roman" w:cs="Times New Roman"/>
                <w:noProof/>
              </w:rPr>
              <w:t>Introduction</w:t>
            </w:r>
            <w:r w:rsidR="0092594B" w:rsidRPr="0092594B">
              <w:rPr>
                <w:rFonts w:ascii="Times New Roman" w:hAnsi="Times New Roman" w:cs="Times New Roman"/>
                <w:noProof/>
                <w:webHidden/>
              </w:rPr>
              <w:tab/>
            </w:r>
            <w:r w:rsidR="0092594B" w:rsidRPr="0092594B">
              <w:rPr>
                <w:rFonts w:ascii="Times New Roman" w:hAnsi="Times New Roman" w:cs="Times New Roman"/>
                <w:noProof/>
                <w:webHidden/>
              </w:rPr>
              <w:fldChar w:fldCharType="begin"/>
            </w:r>
            <w:r w:rsidR="0092594B" w:rsidRPr="0092594B">
              <w:rPr>
                <w:rFonts w:ascii="Times New Roman" w:hAnsi="Times New Roman" w:cs="Times New Roman"/>
                <w:noProof/>
                <w:webHidden/>
              </w:rPr>
              <w:instrText xml:space="preserve"> PAGEREF _Toc99747611 \h </w:instrText>
            </w:r>
            <w:r w:rsidR="0092594B" w:rsidRPr="0092594B">
              <w:rPr>
                <w:rFonts w:ascii="Times New Roman" w:hAnsi="Times New Roman" w:cs="Times New Roman"/>
                <w:noProof/>
                <w:webHidden/>
              </w:rPr>
            </w:r>
            <w:r w:rsidR="0092594B" w:rsidRPr="0092594B">
              <w:rPr>
                <w:rFonts w:ascii="Times New Roman" w:hAnsi="Times New Roman" w:cs="Times New Roman"/>
                <w:noProof/>
                <w:webHidden/>
              </w:rPr>
              <w:fldChar w:fldCharType="separate"/>
            </w:r>
            <w:r w:rsidR="0092594B" w:rsidRPr="0092594B">
              <w:rPr>
                <w:rFonts w:ascii="Times New Roman" w:hAnsi="Times New Roman" w:cs="Times New Roman"/>
                <w:noProof/>
                <w:webHidden/>
              </w:rPr>
              <w:t>2</w:t>
            </w:r>
            <w:r w:rsidR="0092594B" w:rsidRPr="0092594B">
              <w:rPr>
                <w:rFonts w:ascii="Times New Roman" w:hAnsi="Times New Roman" w:cs="Times New Roman"/>
                <w:noProof/>
                <w:webHidden/>
              </w:rPr>
              <w:fldChar w:fldCharType="end"/>
            </w:r>
          </w:hyperlink>
        </w:p>
        <w:p w14:paraId="2B077A14" w14:textId="37C8897E" w:rsidR="0092594B" w:rsidRPr="0092594B" w:rsidRDefault="0092594B">
          <w:pPr>
            <w:pStyle w:val="TM2"/>
            <w:tabs>
              <w:tab w:val="left" w:pos="434"/>
              <w:tab w:val="right" w:pos="7360"/>
            </w:tabs>
            <w:rPr>
              <w:rFonts w:ascii="Times New Roman" w:eastAsiaTheme="minorEastAsia" w:hAnsi="Times New Roman" w:cs="Times New Roman"/>
              <w:b w:val="0"/>
              <w:bCs w:val="0"/>
              <w:smallCaps w:val="0"/>
              <w:noProof/>
              <w:spacing w:val="0"/>
              <w:sz w:val="24"/>
              <w:szCs w:val="24"/>
              <w:lang w:val="fr-FR"/>
            </w:rPr>
          </w:pPr>
          <w:hyperlink w:anchor="_Toc99747612" w:history="1">
            <w:r w:rsidRPr="0092594B">
              <w:rPr>
                <w:rStyle w:val="Lienhypertexte"/>
                <w:rFonts w:ascii="Times New Roman" w:hAnsi="Times New Roman" w:cs="Times New Roman"/>
                <w:noProof/>
              </w:rPr>
              <w:t>II.</w:t>
            </w:r>
            <w:r w:rsidRPr="0092594B">
              <w:rPr>
                <w:rFonts w:ascii="Times New Roman" w:eastAsiaTheme="minorEastAsia" w:hAnsi="Times New Roman" w:cs="Times New Roman"/>
                <w:b w:val="0"/>
                <w:bCs w:val="0"/>
                <w:smallCaps w:val="0"/>
                <w:noProof/>
                <w:spacing w:val="0"/>
                <w:sz w:val="24"/>
                <w:szCs w:val="24"/>
                <w:lang w:val="fr-FR"/>
              </w:rPr>
              <w:tab/>
            </w:r>
            <w:r w:rsidRPr="0092594B">
              <w:rPr>
                <w:rStyle w:val="Lienhypertexte"/>
                <w:rFonts w:ascii="Times New Roman" w:hAnsi="Times New Roman" w:cs="Times New Roman"/>
                <w:noProof/>
              </w:rPr>
              <w:t>Explanatory Data Analysis</w:t>
            </w:r>
            <w:r w:rsidRPr="0092594B">
              <w:rPr>
                <w:rFonts w:ascii="Times New Roman" w:hAnsi="Times New Roman" w:cs="Times New Roman"/>
                <w:noProof/>
                <w:webHidden/>
              </w:rPr>
              <w:tab/>
            </w:r>
            <w:r w:rsidRPr="0092594B">
              <w:rPr>
                <w:rFonts w:ascii="Times New Roman" w:hAnsi="Times New Roman" w:cs="Times New Roman"/>
                <w:noProof/>
                <w:webHidden/>
              </w:rPr>
              <w:fldChar w:fldCharType="begin"/>
            </w:r>
            <w:r w:rsidRPr="0092594B">
              <w:rPr>
                <w:rFonts w:ascii="Times New Roman" w:hAnsi="Times New Roman" w:cs="Times New Roman"/>
                <w:noProof/>
                <w:webHidden/>
              </w:rPr>
              <w:instrText xml:space="preserve"> PAGEREF _Toc99747612 \h </w:instrText>
            </w:r>
            <w:r w:rsidRPr="0092594B">
              <w:rPr>
                <w:rFonts w:ascii="Times New Roman" w:hAnsi="Times New Roman" w:cs="Times New Roman"/>
                <w:noProof/>
                <w:webHidden/>
              </w:rPr>
            </w:r>
            <w:r w:rsidRPr="0092594B">
              <w:rPr>
                <w:rFonts w:ascii="Times New Roman" w:hAnsi="Times New Roman" w:cs="Times New Roman"/>
                <w:noProof/>
                <w:webHidden/>
              </w:rPr>
              <w:fldChar w:fldCharType="separate"/>
            </w:r>
            <w:r w:rsidRPr="0092594B">
              <w:rPr>
                <w:rFonts w:ascii="Times New Roman" w:hAnsi="Times New Roman" w:cs="Times New Roman"/>
                <w:noProof/>
                <w:webHidden/>
              </w:rPr>
              <w:t>3</w:t>
            </w:r>
            <w:r w:rsidRPr="0092594B">
              <w:rPr>
                <w:rFonts w:ascii="Times New Roman" w:hAnsi="Times New Roman" w:cs="Times New Roman"/>
                <w:noProof/>
                <w:webHidden/>
              </w:rPr>
              <w:fldChar w:fldCharType="end"/>
            </w:r>
          </w:hyperlink>
        </w:p>
        <w:p w14:paraId="58E30DF5" w14:textId="7575C628" w:rsidR="0092594B" w:rsidRPr="0092594B" w:rsidRDefault="0092594B">
          <w:pPr>
            <w:pStyle w:val="TM3"/>
            <w:rPr>
              <w:rFonts w:eastAsiaTheme="minorEastAsia"/>
              <w:smallCaps w:val="0"/>
              <w:spacing w:val="0"/>
              <w:sz w:val="24"/>
              <w:szCs w:val="24"/>
              <w:lang w:val="fr-FR"/>
            </w:rPr>
          </w:pPr>
          <w:hyperlink w:anchor="_Toc99747613" w:history="1">
            <w:r w:rsidRPr="0092594B">
              <w:rPr>
                <w:rStyle w:val="Lienhypertexte"/>
              </w:rPr>
              <w:t>a.</w:t>
            </w:r>
            <w:r w:rsidRPr="0092594B">
              <w:rPr>
                <w:rFonts w:eastAsiaTheme="minorEastAsia"/>
                <w:smallCaps w:val="0"/>
                <w:spacing w:val="0"/>
                <w:sz w:val="24"/>
                <w:szCs w:val="24"/>
                <w:lang w:val="fr-FR"/>
              </w:rPr>
              <w:tab/>
            </w:r>
            <w:r w:rsidRPr="0092594B">
              <w:rPr>
                <w:rStyle w:val="Lienhypertexte"/>
              </w:rPr>
              <w:t>Primary global analysis</w:t>
            </w:r>
            <w:r w:rsidRPr="0092594B">
              <w:rPr>
                <w:webHidden/>
              </w:rPr>
              <w:tab/>
            </w:r>
            <w:r w:rsidRPr="0092594B">
              <w:rPr>
                <w:webHidden/>
              </w:rPr>
              <w:fldChar w:fldCharType="begin"/>
            </w:r>
            <w:r w:rsidRPr="0092594B">
              <w:rPr>
                <w:webHidden/>
              </w:rPr>
              <w:instrText xml:space="preserve"> PAGEREF _Toc99747613 \h </w:instrText>
            </w:r>
            <w:r w:rsidRPr="0092594B">
              <w:rPr>
                <w:webHidden/>
              </w:rPr>
            </w:r>
            <w:r w:rsidRPr="0092594B">
              <w:rPr>
                <w:webHidden/>
              </w:rPr>
              <w:fldChar w:fldCharType="separate"/>
            </w:r>
            <w:r w:rsidRPr="0092594B">
              <w:rPr>
                <w:webHidden/>
              </w:rPr>
              <w:t>3</w:t>
            </w:r>
            <w:r w:rsidRPr="0092594B">
              <w:rPr>
                <w:webHidden/>
              </w:rPr>
              <w:fldChar w:fldCharType="end"/>
            </w:r>
          </w:hyperlink>
        </w:p>
        <w:p w14:paraId="199B4ECA" w14:textId="2A53F5D2" w:rsidR="0092594B" w:rsidRPr="0092594B" w:rsidRDefault="0092594B">
          <w:pPr>
            <w:pStyle w:val="TM3"/>
            <w:rPr>
              <w:rFonts w:eastAsiaTheme="minorEastAsia"/>
              <w:smallCaps w:val="0"/>
              <w:spacing w:val="0"/>
              <w:sz w:val="24"/>
              <w:szCs w:val="24"/>
              <w:lang w:val="fr-FR"/>
            </w:rPr>
          </w:pPr>
          <w:hyperlink w:anchor="_Toc99747614" w:history="1">
            <w:r w:rsidRPr="0092594B">
              <w:rPr>
                <w:rStyle w:val="Lienhypertexte"/>
              </w:rPr>
              <w:t>b.</w:t>
            </w:r>
            <w:r w:rsidRPr="0092594B">
              <w:rPr>
                <w:rFonts w:eastAsiaTheme="minorEastAsia"/>
                <w:smallCaps w:val="0"/>
                <w:spacing w:val="0"/>
                <w:sz w:val="24"/>
                <w:szCs w:val="24"/>
                <w:lang w:val="fr-FR"/>
              </w:rPr>
              <w:tab/>
            </w:r>
            <w:r w:rsidRPr="0092594B">
              <w:rPr>
                <w:rStyle w:val="Lienhypertexte"/>
              </w:rPr>
              <w:t>Feature-wise analysis</w:t>
            </w:r>
            <w:r w:rsidRPr="0092594B">
              <w:rPr>
                <w:webHidden/>
              </w:rPr>
              <w:tab/>
            </w:r>
            <w:r w:rsidRPr="0092594B">
              <w:rPr>
                <w:webHidden/>
              </w:rPr>
              <w:fldChar w:fldCharType="begin"/>
            </w:r>
            <w:r w:rsidRPr="0092594B">
              <w:rPr>
                <w:webHidden/>
              </w:rPr>
              <w:instrText xml:space="preserve"> PAGEREF _Toc99747614 \h </w:instrText>
            </w:r>
            <w:r w:rsidRPr="0092594B">
              <w:rPr>
                <w:webHidden/>
              </w:rPr>
            </w:r>
            <w:r w:rsidRPr="0092594B">
              <w:rPr>
                <w:webHidden/>
              </w:rPr>
              <w:fldChar w:fldCharType="separate"/>
            </w:r>
            <w:r w:rsidRPr="0092594B">
              <w:rPr>
                <w:webHidden/>
              </w:rPr>
              <w:t>3</w:t>
            </w:r>
            <w:r w:rsidRPr="0092594B">
              <w:rPr>
                <w:webHidden/>
              </w:rPr>
              <w:fldChar w:fldCharType="end"/>
            </w:r>
          </w:hyperlink>
        </w:p>
        <w:p w14:paraId="762A6C9A" w14:textId="764E882E" w:rsidR="0092594B" w:rsidRPr="0092594B" w:rsidRDefault="0092594B">
          <w:pPr>
            <w:pStyle w:val="TM2"/>
            <w:tabs>
              <w:tab w:val="left" w:pos="499"/>
              <w:tab w:val="right" w:pos="7360"/>
            </w:tabs>
            <w:rPr>
              <w:rFonts w:ascii="Times New Roman" w:eastAsiaTheme="minorEastAsia" w:hAnsi="Times New Roman" w:cs="Times New Roman"/>
              <w:b w:val="0"/>
              <w:bCs w:val="0"/>
              <w:smallCaps w:val="0"/>
              <w:noProof/>
              <w:spacing w:val="0"/>
              <w:sz w:val="24"/>
              <w:szCs w:val="24"/>
              <w:lang w:val="fr-FR"/>
            </w:rPr>
          </w:pPr>
          <w:hyperlink w:anchor="_Toc99747615" w:history="1">
            <w:r w:rsidRPr="0092594B">
              <w:rPr>
                <w:rStyle w:val="Lienhypertexte"/>
                <w:rFonts w:ascii="Times New Roman" w:hAnsi="Times New Roman" w:cs="Times New Roman"/>
                <w:noProof/>
              </w:rPr>
              <w:t>III.</w:t>
            </w:r>
            <w:r w:rsidRPr="0092594B">
              <w:rPr>
                <w:rFonts w:ascii="Times New Roman" w:eastAsiaTheme="minorEastAsia" w:hAnsi="Times New Roman" w:cs="Times New Roman"/>
                <w:b w:val="0"/>
                <w:bCs w:val="0"/>
                <w:smallCaps w:val="0"/>
                <w:noProof/>
                <w:spacing w:val="0"/>
                <w:sz w:val="24"/>
                <w:szCs w:val="24"/>
                <w:lang w:val="fr-FR"/>
              </w:rPr>
              <w:tab/>
            </w:r>
            <w:r w:rsidRPr="0092594B">
              <w:rPr>
                <w:rStyle w:val="Lienhypertexte"/>
                <w:rFonts w:ascii="Times New Roman" w:hAnsi="Times New Roman" w:cs="Times New Roman"/>
                <w:noProof/>
              </w:rPr>
              <w:t>Preprocessing and feature engineering</w:t>
            </w:r>
            <w:r w:rsidRPr="0092594B">
              <w:rPr>
                <w:rFonts w:ascii="Times New Roman" w:hAnsi="Times New Roman" w:cs="Times New Roman"/>
                <w:noProof/>
                <w:webHidden/>
              </w:rPr>
              <w:tab/>
            </w:r>
            <w:r w:rsidRPr="0092594B">
              <w:rPr>
                <w:rFonts w:ascii="Times New Roman" w:hAnsi="Times New Roman" w:cs="Times New Roman"/>
                <w:noProof/>
                <w:webHidden/>
              </w:rPr>
              <w:fldChar w:fldCharType="begin"/>
            </w:r>
            <w:r w:rsidRPr="0092594B">
              <w:rPr>
                <w:rFonts w:ascii="Times New Roman" w:hAnsi="Times New Roman" w:cs="Times New Roman"/>
                <w:noProof/>
                <w:webHidden/>
              </w:rPr>
              <w:instrText xml:space="preserve"> PAGEREF _Toc99747615 \h </w:instrText>
            </w:r>
            <w:r w:rsidRPr="0092594B">
              <w:rPr>
                <w:rFonts w:ascii="Times New Roman" w:hAnsi="Times New Roman" w:cs="Times New Roman"/>
                <w:noProof/>
                <w:webHidden/>
              </w:rPr>
            </w:r>
            <w:r w:rsidRPr="0092594B">
              <w:rPr>
                <w:rFonts w:ascii="Times New Roman" w:hAnsi="Times New Roman" w:cs="Times New Roman"/>
                <w:noProof/>
                <w:webHidden/>
              </w:rPr>
              <w:fldChar w:fldCharType="separate"/>
            </w:r>
            <w:r w:rsidRPr="0092594B">
              <w:rPr>
                <w:rFonts w:ascii="Times New Roman" w:hAnsi="Times New Roman" w:cs="Times New Roman"/>
                <w:noProof/>
                <w:webHidden/>
              </w:rPr>
              <w:t>5</w:t>
            </w:r>
            <w:r w:rsidRPr="0092594B">
              <w:rPr>
                <w:rFonts w:ascii="Times New Roman" w:hAnsi="Times New Roman" w:cs="Times New Roman"/>
                <w:noProof/>
                <w:webHidden/>
              </w:rPr>
              <w:fldChar w:fldCharType="end"/>
            </w:r>
          </w:hyperlink>
        </w:p>
        <w:p w14:paraId="54954C40" w14:textId="444FE6E3" w:rsidR="0092594B" w:rsidRPr="0092594B" w:rsidRDefault="0092594B">
          <w:pPr>
            <w:pStyle w:val="TM3"/>
            <w:rPr>
              <w:rFonts w:eastAsiaTheme="minorEastAsia"/>
              <w:smallCaps w:val="0"/>
              <w:spacing w:val="0"/>
              <w:sz w:val="24"/>
              <w:szCs w:val="24"/>
              <w:lang w:val="fr-FR"/>
            </w:rPr>
          </w:pPr>
          <w:hyperlink w:anchor="_Toc99747616" w:history="1">
            <w:r w:rsidRPr="0092594B">
              <w:rPr>
                <w:rStyle w:val="Lienhypertexte"/>
              </w:rPr>
              <w:t>a.</w:t>
            </w:r>
            <w:r w:rsidRPr="0092594B">
              <w:rPr>
                <w:rFonts w:eastAsiaTheme="minorEastAsia"/>
                <w:smallCaps w:val="0"/>
                <w:spacing w:val="0"/>
                <w:sz w:val="24"/>
                <w:szCs w:val="24"/>
                <w:lang w:val="fr-FR"/>
              </w:rPr>
              <w:tab/>
            </w:r>
            <w:r w:rsidRPr="0092594B">
              <w:rPr>
                <w:rStyle w:val="Lienhypertexte"/>
              </w:rPr>
              <w:t>Data enrichment from Soil_Type</w:t>
            </w:r>
            <w:r w:rsidRPr="0092594B">
              <w:rPr>
                <w:webHidden/>
              </w:rPr>
              <w:tab/>
            </w:r>
            <w:r w:rsidRPr="0092594B">
              <w:rPr>
                <w:webHidden/>
              </w:rPr>
              <w:fldChar w:fldCharType="begin"/>
            </w:r>
            <w:r w:rsidRPr="0092594B">
              <w:rPr>
                <w:webHidden/>
              </w:rPr>
              <w:instrText xml:space="preserve"> PAGEREF _Toc99747616 \h </w:instrText>
            </w:r>
            <w:r w:rsidRPr="0092594B">
              <w:rPr>
                <w:webHidden/>
              </w:rPr>
            </w:r>
            <w:r w:rsidRPr="0092594B">
              <w:rPr>
                <w:webHidden/>
              </w:rPr>
              <w:fldChar w:fldCharType="separate"/>
            </w:r>
            <w:r w:rsidRPr="0092594B">
              <w:rPr>
                <w:webHidden/>
              </w:rPr>
              <w:t>5</w:t>
            </w:r>
            <w:r w:rsidRPr="0092594B">
              <w:rPr>
                <w:webHidden/>
              </w:rPr>
              <w:fldChar w:fldCharType="end"/>
            </w:r>
          </w:hyperlink>
        </w:p>
        <w:p w14:paraId="7E9B1A46" w14:textId="6640AAB5" w:rsidR="0092594B" w:rsidRPr="0092594B" w:rsidRDefault="0092594B">
          <w:pPr>
            <w:pStyle w:val="TM3"/>
            <w:rPr>
              <w:rFonts w:eastAsiaTheme="minorEastAsia"/>
              <w:smallCaps w:val="0"/>
              <w:spacing w:val="0"/>
              <w:sz w:val="24"/>
              <w:szCs w:val="24"/>
              <w:lang w:val="fr-FR"/>
            </w:rPr>
          </w:pPr>
          <w:hyperlink w:anchor="_Toc99747617" w:history="1">
            <w:r w:rsidRPr="0092594B">
              <w:rPr>
                <w:rStyle w:val="Lienhypertexte"/>
              </w:rPr>
              <w:t>b.</w:t>
            </w:r>
            <w:r w:rsidRPr="0092594B">
              <w:rPr>
                <w:rFonts w:eastAsiaTheme="minorEastAsia"/>
                <w:smallCaps w:val="0"/>
                <w:spacing w:val="0"/>
                <w:sz w:val="24"/>
                <w:szCs w:val="24"/>
                <w:lang w:val="fr-FR"/>
              </w:rPr>
              <w:tab/>
            </w:r>
            <w:r w:rsidRPr="0092594B">
              <w:rPr>
                <w:rStyle w:val="Lienhypertexte"/>
              </w:rPr>
              <w:t>Feature Engineering</w:t>
            </w:r>
            <w:r w:rsidRPr="0092594B">
              <w:rPr>
                <w:webHidden/>
              </w:rPr>
              <w:tab/>
            </w:r>
            <w:r w:rsidRPr="0092594B">
              <w:rPr>
                <w:webHidden/>
              </w:rPr>
              <w:fldChar w:fldCharType="begin"/>
            </w:r>
            <w:r w:rsidRPr="0092594B">
              <w:rPr>
                <w:webHidden/>
              </w:rPr>
              <w:instrText xml:space="preserve"> PAGEREF _Toc99747617 \h </w:instrText>
            </w:r>
            <w:r w:rsidRPr="0092594B">
              <w:rPr>
                <w:webHidden/>
              </w:rPr>
            </w:r>
            <w:r w:rsidRPr="0092594B">
              <w:rPr>
                <w:webHidden/>
              </w:rPr>
              <w:fldChar w:fldCharType="separate"/>
            </w:r>
            <w:r w:rsidRPr="0092594B">
              <w:rPr>
                <w:webHidden/>
              </w:rPr>
              <w:t>6</w:t>
            </w:r>
            <w:r w:rsidRPr="0092594B">
              <w:rPr>
                <w:webHidden/>
              </w:rPr>
              <w:fldChar w:fldCharType="end"/>
            </w:r>
          </w:hyperlink>
        </w:p>
        <w:p w14:paraId="1F4BE645" w14:textId="45FAE413" w:rsidR="0092594B" w:rsidRPr="0092594B" w:rsidRDefault="0092594B">
          <w:pPr>
            <w:pStyle w:val="TM3"/>
            <w:rPr>
              <w:rFonts w:eastAsiaTheme="minorEastAsia"/>
              <w:smallCaps w:val="0"/>
              <w:spacing w:val="0"/>
              <w:sz w:val="24"/>
              <w:szCs w:val="24"/>
              <w:lang w:val="fr-FR"/>
            </w:rPr>
          </w:pPr>
          <w:hyperlink w:anchor="_Toc99747618" w:history="1">
            <w:r w:rsidRPr="0092594B">
              <w:rPr>
                <w:rStyle w:val="Lienhypertexte"/>
              </w:rPr>
              <w:t>c.</w:t>
            </w:r>
            <w:r w:rsidRPr="0092594B">
              <w:rPr>
                <w:rFonts w:eastAsiaTheme="minorEastAsia"/>
                <w:smallCaps w:val="0"/>
                <w:spacing w:val="0"/>
                <w:sz w:val="24"/>
                <w:szCs w:val="24"/>
                <w:lang w:val="fr-FR"/>
              </w:rPr>
              <w:tab/>
            </w:r>
            <w:r w:rsidRPr="0092594B">
              <w:rPr>
                <w:rStyle w:val="Lienhypertexte"/>
              </w:rPr>
              <w:t>Feature selection</w:t>
            </w:r>
            <w:r w:rsidRPr="0092594B">
              <w:rPr>
                <w:webHidden/>
              </w:rPr>
              <w:tab/>
            </w:r>
            <w:r w:rsidRPr="0092594B">
              <w:rPr>
                <w:webHidden/>
              </w:rPr>
              <w:fldChar w:fldCharType="begin"/>
            </w:r>
            <w:r w:rsidRPr="0092594B">
              <w:rPr>
                <w:webHidden/>
              </w:rPr>
              <w:instrText xml:space="preserve"> PAGEREF _Toc99747618 \h </w:instrText>
            </w:r>
            <w:r w:rsidRPr="0092594B">
              <w:rPr>
                <w:webHidden/>
              </w:rPr>
            </w:r>
            <w:r w:rsidRPr="0092594B">
              <w:rPr>
                <w:webHidden/>
              </w:rPr>
              <w:fldChar w:fldCharType="separate"/>
            </w:r>
            <w:r w:rsidRPr="0092594B">
              <w:rPr>
                <w:webHidden/>
              </w:rPr>
              <w:t>6</w:t>
            </w:r>
            <w:r w:rsidRPr="0092594B">
              <w:rPr>
                <w:webHidden/>
              </w:rPr>
              <w:fldChar w:fldCharType="end"/>
            </w:r>
          </w:hyperlink>
        </w:p>
        <w:p w14:paraId="3DCD9BD7" w14:textId="32D763D9" w:rsidR="0092594B" w:rsidRPr="0092594B" w:rsidRDefault="0092594B">
          <w:pPr>
            <w:pStyle w:val="TM2"/>
            <w:tabs>
              <w:tab w:val="left" w:pos="506"/>
              <w:tab w:val="right" w:pos="7360"/>
            </w:tabs>
            <w:rPr>
              <w:rFonts w:ascii="Times New Roman" w:eastAsiaTheme="minorEastAsia" w:hAnsi="Times New Roman" w:cs="Times New Roman"/>
              <w:b w:val="0"/>
              <w:bCs w:val="0"/>
              <w:smallCaps w:val="0"/>
              <w:noProof/>
              <w:spacing w:val="0"/>
              <w:sz w:val="24"/>
              <w:szCs w:val="24"/>
              <w:lang w:val="fr-FR"/>
            </w:rPr>
          </w:pPr>
          <w:hyperlink w:anchor="_Toc99747619" w:history="1">
            <w:r w:rsidRPr="0092594B">
              <w:rPr>
                <w:rStyle w:val="Lienhypertexte"/>
                <w:rFonts w:ascii="Times New Roman" w:hAnsi="Times New Roman" w:cs="Times New Roman"/>
                <w:noProof/>
              </w:rPr>
              <w:t>IV.</w:t>
            </w:r>
            <w:r w:rsidRPr="0092594B">
              <w:rPr>
                <w:rFonts w:ascii="Times New Roman" w:eastAsiaTheme="minorEastAsia" w:hAnsi="Times New Roman" w:cs="Times New Roman"/>
                <w:b w:val="0"/>
                <w:bCs w:val="0"/>
                <w:smallCaps w:val="0"/>
                <w:noProof/>
                <w:spacing w:val="0"/>
                <w:sz w:val="24"/>
                <w:szCs w:val="24"/>
                <w:lang w:val="fr-FR"/>
              </w:rPr>
              <w:tab/>
            </w:r>
            <w:r w:rsidRPr="0092594B">
              <w:rPr>
                <w:rStyle w:val="Lienhypertexte"/>
                <w:rFonts w:ascii="Times New Roman" w:hAnsi="Times New Roman" w:cs="Times New Roman"/>
                <w:noProof/>
              </w:rPr>
              <w:t>Double Classification strategy</w:t>
            </w:r>
            <w:r w:rsidRPr="0092594B">
              <w:rPr>
                <w:rFonts w:ascii="Times New Roman" w:hAnsi="Times New Roman" w:cs="Times New Roman"/>
                <w:noProof/>
                <w:webHidden/>
              </w:rPr>
              <w:tab/>
            </w:r>
            <w:r w:rsidRPr="0092594B">
              <w:rPr>
                <w:rFonts w:ascii="Times New Roman" w:hAnsi="Times New Roman" w:cs="Times New Roman"/>
                <w:noProof/>
                <w:webHidden/>
              </w:rPr>
              <w:fldChar w:fldCharType="begin"/>
            </w:r>
            <w:r w:rsidRPr="0092594B">
              <w:rPr>
                <w:rFonts w:ascii="Times New Roman" w:hAnsi="Times New Roman" w:cs="Times New Roman"/>
                <w:noProof/>
                <w:webHidden/>
              </w:rPr>
              <w:instrText xml:space="preserve"> PAGEREF _Toc99747619 \h </w:instrText>
            </w:r>
            <w:r w:rsidRPr="0092594B">
              <w:rPr>
                <w:rFonts w:ascii="Times New Roman" w:hAnsi="Times New Roman" w:cs="Times New Roman"/>
                <w:noProof/>
                <w:webHidden/>
              </w:rPr>
            </w:r>
            <w:r w:rsidRPr="0092594B">
              <w:rPr>
                <w:rFonts w:ascii="Times New Roman" w:hAnsi="Times New Roman" w:cs="Times New Roman"/>
                <w:noProof/>
                <w:webHidden/>
              </w:rPr>
              <w:fldChar w:fldCharType="separate"/>
            </w:r>
            <w:r w:rsidRPr="0092594B">
              <w:rPr>
                <w:rFonts w:ascii="Times New Roman" w:hAnsi="Times New Roman" w:cs="Times New Roman"/>
                <w:noProof/>
                <w:webHidden/>
              </w:rPr>
              <w:t>8</w:t>
            </w:r>
            <w:r w:rsidRPr="0092594B">
              <w:rPr>
                <w:rFonts w:ascii="Times New Roman" w:hAnsi="Times New Roman" w:cs="Times New Roman"/>
                <w:noProof/>
                <w:webHidden/>
              </w:rPr>
              <w:fldChar w:fldCharType="end"/>
            </w:r>
          </w:hyperlink>
        </w:p>
        <w:p w14:paraId="13E0587B" w14:textId="464ED963" w:rsidR="0092594B" w:rsidRPr="0092594B" w:rsidRDefault="0092594B">
          <w:pPr>
            <w:pStyle w:val="TM2"/>
            <w:tabs>
              <w:tab w:val="left" w:pos="441"/>
              <w:tab w:val="right" w:pos="7360"/>
            </w:tabs>
            <w:rPr>
              <w:rFonts w:ascii="Times New Roman" w:eastAsiaTheme="minorEastAsia" w:hAnsi="Times New Roman" w:cs="Times New Roman"/>
              <w:b w:val="0"/>
              <w:bCs w:val="0"/>
              <w:smallCaps w:val="0"/>
              <w:noProof/>
              <w:spacing w:val="0"/>
              <w:sz w:val="24"/>
              <w:szCs w:val="24"/>
              <w:lang w:val="fr-FR"/>
            </w:rPr>
          </w:pPr>
          <w:hyperlink w:anchor="_Toc99747620" w:history="1">
            <w:r w:rsidRPr="0092594B">
              <w:rPr>
                <w:rStyle w:val="Lienhypertexte"/>
                <w:rFonts w:ascii="Times New Roman" w:hAnsi="Times New Roman" w:cs="Times New Roman"/>
                <w:noProof/>
              </w:rPr>
              <w:t>V.</w:t>
            </w:r>
            <w:r w:rsidRPr="0092594B">
              <w:rPr>
                <w:rFonts w:ascii="Times New Roman" w:eastAsiaTheme="minorEastAsia" w:hAnsi="Times New Roman" w:cs="Times New Roman"/>
                <w:b w:val="0"/>
                <w:bCs w:val="0"/>
                <w:smallCaps w:val="0"/>
                <w:noProof/>
                <w:spacing w:val="0"/>
                <w:sz w:val="24"/>
                <w:szCs w:val="24"/>
                <w:lang w:val="fr-FR"/>
              </w:rPr>
              <w:tab/>
            </w:r>
            <w:r w:rsidRPr="0092594B">
              <w:rPr>
                <w:rStyle w:val="Lienhypertexte"/>
                <w:rFonts w:ascii="Times New Roman" w:hAnsi="Times New Roman" w:cs="Times New Roman"/>
                <w:noProof/>
              </w:rPr>
              <w:t>Model comparison</w:t>
            </w:r>
            <w:r w:rsidRPr="0092594B">
              <w:rPr>
                <w:rFonts w:ascii="Times New Roman" w:hAnsi="Times New Roman" w:cs="Times New Roman"/>
                <w:noProof/>
                <w:webHidden/>
              </w:rPr>
              <w:tab/>
            </w:r>
            <w:r w:rsidRPr="0092594B">
              <w:rPr>
                <w:rFonts w:ascii="Times New Roman" w:hAnsi="Times New Roman" w:cs="Times New Roman"/>
                <w:noProof/>
                <w:webHidden/>
              </w:rPr>
              <w:fldChar w:fldCharType="begin"/>
            </w:r>
            <w:r w:rsidRPr="0092594B">
              <w:rPr>
                <w:rFonts w:ascii="Times New Roman" w:hAnsi="Times New Roman" w:cs="Times New Roman"/>
                <w:noProof/>
                <w:webHidden/>
              </w:rPr>
              <w:instrText xml:space="preserve"> PAGEREF _Toc99747620 \h </w:instrText>
            </w:r>
            <w:r w:rsidRPr="0092594B">
              <w:rPr>
                <w:rFonts w:ascii="Times New Roman" w:hAnsi="Times New Roman" w:cs="Times New Roman"/>
                <w:noProof/>
                <w:webHidden/>
              </w:rPr>
            </w:r>
            <w:r w:rsidRPr="0092594B">
              <w:rPr>
                <w:rFonts w:ascii="Times New Roman" w:hAnsi="Times New Roman" w:cs="Times New Roman"/>
                <w:noProof/>
                <w:webHidden/>
              </w:rPr>
              <w:fldChar w:fldCharType="separate"/>
            </w:r>
            <w:r w:rsidRPr="0092594B">
              <w:rPr>
                <w:rFonts w:ascii="Times New Roman" w:hAnsi="Times New Roman" w:cs="Times New Roman"/>
                <w:noProof/>
                <w:webHidden/>
              </w:rPr>
              <w:t>9</w:t>
            </w:r>
            <w:r w:rsidRPr="0092594B">
              <w:rPr>
                <w:rFonts w:ascii="Times New Roman" w:hAnsi="Times New Roman" w:cs="Times New Roman"/>
                <w:noProof/>
                <w:webHidden/>
              </w:rPr>
              <w:fldChar w:fldCharType="end"/>
            </w:r>
          </w:hyperlink>
        </w:p>
        <w:p w14:paraId="20AF2434" w14:textId="483D233C" w:rsidR="0092594B" w:rsidRPr="0092594B" w:rsidRDefault="0092594B">
          <w:pPr>
            <w:pStyle w:val="TM3"/>
            <w:rPr>
              <w:rFonts w:eastAsiaTheme="minorEastAsia"/>
              <w:smallCaps w:val="0"/>
              <w:spacing w:val="0"/>
              <w:sz w:val="24"/>
              <w:szCs w:val="24"/>
              <w:lang w:val="fr-FR"/>
            </w:rPr>
          </w:pPr>
          <w:hyperlink w:anchor="_Toc99747621" w:history="1">
            <w:r w:rsidRPr="0092594B">
              <w:rPr>
                <w:rStyle w:val="Lienhypertexte"/>
              </w:rPr>
              <w:t>a.</w:t>
            </w:r>
            <w:r w:rsidRPr="0092594B">
              <w:rPr>
                <w:rFonts w:eastAsiaTheme="minorEastAsia"/>
                <w:smallCaps w:val="0"/>
                <w:spacing w:val="0"/>
                <w:sz w:val="24"/>
                <w:szCs w:val="24"/>
                <w:lang w:val="fr-FR"/>
              </w:rPr>
              <w:tab/>
            </w:r>
            <w:r w:rsidRPr="0092594B">
              <w:rPr>
                <w:rStyle w:val="Lienhypertexte"/>
              </w:rPr>
              <w:t>Preprocessing performance</w:t>
            </w:r>
            <w:r w:rsidRPr="0092594B">
              <w:rPr>
                <w:webHidden/>
              </w:rPr>
              <w:tab/>
            </w:r>
            <w:r w:rsidRPr="0092594B">
              <w:rPr>
                <w:webHidden/>
              </w:rPr>
              <w:fldChar w:fldCharType="begin"/>
            </w:r>
            <w:r w:rsidRPr="0092594B">
              <w:rPr>
                <w:webHidden/>
              </w:rPr>
              <w:instrText xml:space="preserve"> PAGEREF _Toc99747621 \h </w:instrText>
            </w:r>
            <w:r w:rsidRPr="0092594B">
              <w:rPr>
                <w:webHidden/>
              </w:rPr>
            </w:r>
            <w:r w:rsidRPr="0092594B">
              <w:rPr>
                <w:webHidden/>
              </w:rPr>
              <w:fldChar w:fldCharType="separate"/>
            </w:r>
            <w:r w:rsidRPr="0092594B">
              <w:rPr>
                <w:webHidden/>
              </w:rPr>
              <w:t>10</w:t>
            </w:r>
            <w:r w:rsidRPr="0092594B">
              <w:rPr>
                <w:webHidden/>
              </w:rPr>
              <w:fldChar w:fldCharType="end"/>
            </w:r>
          </w:hyperlink>
        </w:p>
        <w:p w14:paraId="7A0C973C" w14:textId="35CB4EB4" w:rsidR="0092594B" w:rsidRPr="0092594B" w:rsidRDefault="0092594B">
          <w:pPr>
            <w:pStyle w:val="TM3"/>
            <w:rPr>
              <w:rFonts w:eastAsiaTheme="minorEastAsia"/>
              <w:smallCaps w:val="0"/>
              <w:spacing w:val="0"/>
              <w:sz w:val="24"/>
              <w:szCs w:val="24"/>
              <w:lang w:val="fr-FR"/>
            </w:rPr>
          </w:pPr>
          <w:hyperlink w:anchor="_Toc99747622" w:history="1">
            <w:r w:rsidRPr="0092594B">
              <w:rPr>
                <w:rStyle w:val="Lienhypertexte"/>
              </w:rPr>
              <w:t>b.</w:t>
            </w:r>
            <w:r w:rsidRPr="0092594B">
              <w:rPr>
                <w:rFonts w:eastAsiaTheme="minorEastAsia"/>
                <w:smallCaps w:val="0"/>
                <w:spacing w:val="0"/>
                <w:sz w:val="24"/>
                <w:szCs w:val="24"/>
                <w:lang w:val="fr-FR"/>
              </w:rPr>
              <w:tab/>
            </w:r>
            <w:r w:rsidRPr="0092594B">
              <w:rPr>
                <w:rStyle w:val="Lienhypertexte"/>
              </w:rPr>
              <w:t>Hyperparameters tuning performance</w:t>
            </w:r>
            <w:r w:rsidRPr="0092594B">
              <w:rPr>
                <w:webHidden/>
              </w:rPr>
              <w:tab/>
            </w:r>
            <w:r w:rsidRPr="0092594B">
              <w:rPr>
                <w:webHidden/>
              </w:rPr>
              <w:fldChar w:fldCharType="begin"/>
            </w:r>
            <w:r w:rsidRPr="0092594B">
              <w:rPr>
                <w:webHidden/>
              </w:rPr>
              <w:instrText xml:space="preserve"> PAGEREF _Toc99747622 \h </w:instrText>
            </w:r>
            <w:r w:rsidRPr="0092594B">
              <w:rPr>
                <w:webHidden/>
              </w:rPr>
            </w:r>
            <w:r w:rsidRPr="0092594B">
              <w:rPr>
                <w:webHidden/>
              </w:rPr>
              <w:fldChar w:fldCharType="separate"/>
            </w:r>
            <w:r w:rsidRPr="0092594B">
              <w:rPr>
                <w:webHidden/>
              </w:rPr>
              <w:t>11</w:t>
            </w:r>
            <w:r w:rsidRPr="0092594B">
              <w:rPr>
                <w:webHidden/>
              </w:rPr>
              <w:fldChar w:fldCharType="end"/>
            </w:r>
          </w:hyperlink>
        </w:p>
        <w:p w14:paraId="5012C96A" w14:textId="0FC3D8C5" w:rsidR="0092594B" w:rsidRPr="0092594B" w:rsidRDefault="0092594B">
          <w:pPr>
            <w:pStyle w:val="TM2"/>
            <w:tabs>
              <w:tab w:val="left" w:pos="506"/>
              <w:tab w:val="right" w:pos="7360"/>
            </w:tabs>
            <w:rPr>
              <w:rFonts w:ascii="Times New Roman" w:eastAsiaTheme="minorEastAsia" w:hAnsi="Times New Roman" w:cs="Times New Roman"/>
              <w:b w:val="0"/>
              <w:bCs w:val="0"/>
              <w:smallCaps w:val="0"/>
              <w:noProof/>
              <w:spacing w:val="0"/>
              <w:sz w:val="24"/>
              <w:szCs w:val="24"/>
              <w:lang w:val="fr-FR"/>
            </w:rPr>
          </w:pPr>
          <w:hyperlink w:anchor="_Toc99747623" w:history="1">
            <w:r w:rsidRPr="0092594B">
              <w:rPr>
                <w:rStyle w:val="Lienhypertexte"/>
                <w:rFonts w:ascii="Times New Roman" w:hAnsi="Times New Roman" w:cs="Times New Roman"/>
                <w:noProof/>
              </w:rPr>
              <w:t>VI.</w:t>
            </w:r>
            <w:r w:rsidRPr="0092594B">
              <w:rPr>
                <w:rFonts w:ascii="Times New Roman" w:eastAsiaTheme="minorEastAsia" w:hAnsi="Times New Roman" w:cs="Times New Roman"/>
                <w:b w:val="0"/>
                <w:bCs w:val="0"/>
                <w:smallCaps w:val="0"/>
                <w:noProof/>
                <w:spacing w:val="0"/>
                <w:sz w:val="24"/>
                <w:szCs w:val="24"/>
                <w:lang w:val="fr-FR"/>
              </w:rPr>
              <w:tab/>
            </w:r>
            <w:r w:rsidRPr="0092594B">
              <w:rPr>
                <w:rStyle w:val="Lienhypertexte"/>
                <w:rFonts w:ascii="Times New Roman" w:hAnsi="Times New Roman" w:cs="Times New Roman"/>
                <w:noProof/>
              </w:rPr>
              <w:t>Summary &amp; Conclusions</w:t>
            </w:r>
            <w:r w:rsidRPr="0092594B">
              <w:rPr>
                <w:rFonts w:ascii="Times New Roman" w:hAnsi="Times New Roman" w:cs="Times New Roman"/>
                <w:noProof/>
                <w:webHidden/>
              </w:rPr>
              <w:tab/>
            </w:r>
            <w:r w:rsidRPr="0092594B">
              <w:rPr>
                <w:rFonts w:ascii="Times New Roman" w:hAnsi="Times New Roman" w:cs="Times New Roman"/>
                <w:noProof/>
                <w:webHidden/>
              </w:rPr>
              <w:fldChar w:fldCharType="begin"/>
            </w:r>
            <w:r w:rsidRPr="0092594B">
              <w:rPr>
                <w:rFonts w:ascii="Times New Roman" w:hAnsi="Times New Roman" w:cs="Times New Roman"/>
                <w:noProof/>
                <w:webHidden/>
              </w:rPr>
              <w:instrText xml:space="preserve"> PAGEREF _Toc99747623 \h </w:instrText>
            </w:r>
            <w:r w:rsidRPr="0092594B">
              <w:rPr>
                <w:rFonts w:ascii="Times New Roman" w:hAnsi="Times New Roman" w:cs="Times New Roman"/>
                <w:noProof/>
                <w:webHidden/>
              </w:rPr>
            </w:r>
            <w:r w:rsidRPr="0092594B">
              <w:rPr>
                <w:rFonts w:ascii="Times New Roman" w:hAnsi="Times New Roman" w:cs="Times New Roman"/>
                <w:noProof/>
                <w:webHidden/>
              </w:rPr>
              <w:fldChar w:fldCharType="separate"/>
            </w:r>
            <w:r w:rsidRPr="0092594B">
              <w:rPr>
                <w:rFonts w:ascii="Times New Roman" w:hAnsi="Times New Roman" w:cs="Times New Roman"/>
                <w:noProof/>
                <w:webHidden/>
              </w:rPr>
              <w:t>12</w:t>
            </w:r>
            <w:r w:rsidRPr="0092594B">
              <w:rPr>
                <w:rFonts w:ascii="Times New Roman" w:hAnsi="Times New Roman" w:cs="Times New Roman"/>
                <w:noProof/>
                <w:webHidden/>
              </w:rPr>
              <w:fldChar w:fldCharType="end"/>
            </w:r>
          </w:hyperlink>
        </w:p>
        <w:p w14:paraId="4CBD1547" w14:textId="7BC5C1A5" w:rsidR="00CF7BE6" w:rsidRPr="006802D9" w:rsidRDefault="00CF7BE6" w:rsidP="008C3D2B">
          <w:r w:rsidRPr="0092594B">
            <w:rPr>
              <w:smallCaps/>
              <w:sz w:val="24"/>
              <w:szCs w:val="24"/>
            </w:rPr>
            <w:fldChar w:fldCharType="end"/>
          </w:r>
        </w:p>
      </w:sdtContent>
    </w:sdt>
    <w:p w14:paraId="02C14183" w14:textId="547207DC" w:rsidR="006729F3" w:rsidRDefault="006729F3" w:rsidP="008C3D2B">
      <w:pPr>
        <w:rPr>
          <w:lang w:val="fr-FR"/>
        </w:rPr>
      </w:pPr>
    </w:p>
    <w:p w14:paraId="35A467DA" w14:textId="79184A09" w:rsidR="00C8172E" w:rsidRDefault="00C8172E" w:rsidP="008C3D2B">
      <w:pPr>
        <w:rPr>
          <w:lang w:val="fr-FR"/>
        </w:rPr>
      </w:pPr>
    </w:p>
    <w:p w14:paraId="33DD406B" w14:textId="77777777" w:rsidR="009C104C" w:rsidRPr="00237840" w:rsidRDefault="009C104C" w:rsidP="008C3D2B">
      <w:pPr>
        <w:rPr>
          <w:lang w:val="fr-FR"/>
        </w:rPr>
      </w:pPr>
    </w:p>
    <w:p w14:paraId="667DC425" w14:textId="77777777" w:rsidR="009C104C" w:rsidRDefault="009C104C">
      <w:pPr>
        <w:spacing w:line="240" w:lineRule="auto"/>
        <w:jc w:val="left"/>
        <w:rPr>
          <w:b/>
          <w:bCs/>
          <w:kern w:val="36"/>
          <w:sz w:val="36"/>
          <w:szCs w:val="36"/>
        </w:rPr>
      </w:pPr>
      <w:r>
        <w:br w:type="page"/>
      </w:r>
    </w:p>
    <w:p w14:paraId="5024CE8B" w14:textId="2FD3AC17" w:rsidR="00A46966" w:rsidRPr="00D67CCA" w:rsidRDefault="00A46966" w:rsidP="008C3D2B">
      <w:pPr>
        <w:pStyle w:val="Titre2"/>
      </w:pPr>
      <w:bookmarkStart w:id="6" w:name="_Toc99747611"/>
      <w:r w:rsidRPr="00D67CCA">
        <w:lastRenderedPageBreak/>
        <w:t>Introduction</w:t>
      </w:r>
      <w:bookmarkEnd w:id="6"/>
    </w:p>
    <w:p w14:paraId="4164E612" w14:textId="58D492C2" w:rsidR="00A46966" w:rsidRDefault="00130E95" w:rsidP="008C3D2B">
      <w:r w:rsidRPr="00237840">
        <w:rPr>
          <w:b/>
          <w:bCs/>
        </w:rPr>
        <w:t>Context</w:t>
      </w:r>
      <w:r w:rsidR="00237840" w:rsidRPr="00237840">
        <w:t>.</w:t>
      </w:r>
      <w:r w:rsidRPr="00237840">
        <w:t xml:space="preserve"> </w:t>
      </w:r>
      <w:r w:rsidR="00DF66C4">
        <w:t xml:space="preserve">The </w:t>
      </w:r>
      <w:r w:rsidR="00DF66C4" w:rsidRPr="00DF66C4">
        <w:t xml:space="preserve">US Forest Service (USFS) </w:t>
      </w:r>
      <w:r w:rsidR="00DF66C4">
        <w:t xml:space="preserve">has determined the actual forest cover type of 15120 forests </w:t>
      </w:r>
      <w:r w:rsidR="00DF66C4" w:rsidRPr="00DF66C4">
        <w:t xml:space="preserve">(30 x </w:t>
      </w:r>
      <w:r w:rsidR="008C3D2B" w:rsidRPr="00DF66C4">
        <w:t>30-meter</w:t>
      </w:r>
      <w:r w:rsidR="00DF66C4" w:rsidRPr="00DF66C4">
        <w:t xml:space="preserve"> cell)</w:t>
      </w:r>
      <w:r w:rsidR="00DF66C4">
        <w:t>.</w:t>
      </w:r>
      <w:r w:rsidR="00171B99">
        <w:t xml:space="preserve"> The cover type is a categorical variable that can take 7 values (labels).</w:t>
      </w:r>
      <w:r w:rsidR="00DF66C4">
        <w:t xml:space="preserve"> For each observation, </w:t>
      </w:r>
      <w:r w:rsidR="00171B99">
        <w:t>i</w:t>
      </w:r>
      <w:r w:rsidR="00DF66C4" w:rsidRPr="00DF66C4">
        <w:t>ndependent variables were derived from data originally obtained from US Geological Survey (USGS) and USFS data</w:t>
      </w:r>
      <w:r w:rsidR="00DF66C4">
        <w:t>.</w:t>
      </w:r>
      <w:r w:rsidR="00DF66C4" w:rsidRPr="00DF66C4">
        <w:t xml:space="preserve"> </w:t>
      </w:r>
      <w:r w:rsidR="00DF66C4">
        <w:t>We are provided with a dataset with</w:t>
      </w:r>
      <w:r w:rsidR="00171B99">
        <w:t xml:space="preserve"> </w:t>
      </w:r>
      <w:r w:rsidR="00171B99" w:rsidRPr="00171B99">
        <w:t>581012</w:t>
      </w:r>
      <w:r w:rsidR="00171B99">
        <w:t xml:space="preserve"> observations with </w:t>
      </w:r>
      <w:r w:rsidR="00DF66C4">
        <w:t xml:space="preserve">the </w:t>
      </w:r>
      <w:r w:rsidR="00171B99">
        <w:t xml:space="preserve">exact </w:t>
      </w:r>
      <w:r w:rsidR="00DF66C4">
        <w:t>same variables but unlabeled data</w:t>
      </w:r>
      <w:r w:rsidR="00171B99">
        <w:t>, (</w:t>
      </w:r>
      <w:r w:rsidR="008C3D2B">
        <w:t xml:space="preserve">i.e. </w:t>
      </w:r>
      <w:r w:rsidR="00171B99">
        <w:t>cover type not provided). The</w:t>
      </w:r>
      <w:r w:rsidR="00171B99" w:rsidRPr="00F84F9D">
        <w:t xml:space="preserve"> goal is to predict </w:t>
      </w:r>
      <w:r w:rsidR="00171B99">
        <w:t>those unknown</w:t>
      </w:r>
      <w:r w:rsidR="00171B99" w:rsidRPr="00F84F9D">
        <w:t xml:space="preserve"> forest cover </w:t>
      </w:r>
      <w:r w:rsidR="00171B99">
        <w:t xml:space="preserve">based on the </w:t>
      </w:r>
      <w:r w:rsidR="00171B99" w:rsidRPr="00F84F9D">
        <w:t>various information related to an area</w:t>
      </w:r>
      <w:r w:rsidR="00171B99">
        <w:t>.</w:t>
      </w:r>
    </w:p>
    <w:p w14:paraId="0E6EC04E" w14:textId="77777777" w:rsidR="00DF66C4" w:rsidRPr="00237840" w:rsidRDefault="00DF66C4" w:rsidP="00DF66C4">
      <w:pPr>
        <w:pStyle w:val="Sansinterligne"/>
      </w:pPr>
    </w:p>
    <w:p w14:paraId="56DB0BFE" w14:textId="2CB15586" w:rsidR="00A46966" w:rsidRDefault="00130E95" w:rsidP="008C3D2B">
      <w:r w:rsidRPr="00237840">
        <w:rPr>
          <w:b/>
          <w:bCs/>
        </w:rPr>
        <w:t>Objective</w:t>
      </w:r>
      <w:r w:rsidR="00237840" w:rsidRPr="00237840">
        <w:t>.</w:t>
      </w:r>
      <w:r w:rsidR="00237840">
        <w:t xml:space="preserve"> </w:t>
      </w:r>
      <w:r w:rsidR="00171B99">
        <w:t xml:space="preserve">Create a machine learning model trained on the training dataset (with labeled data) to </w:t>
      </w:r>
      <w:r w:rsidR="00171B99" w:rsidRPr="00171B99">
        <w:rPr>
          <w:i/>
          <w:iCs/>
        </w:rPr>
        <w:t>best</w:t>
      </w:r>
      <w:r w:rsidR="00171B99">
        <w:t xml:space="preserve"> predict the cover type of the test dataset (with unlabeled data). </w:t>
      </w:r>
      <w:r w:rsidR="00171B99" w:rsidRPr="00171B99">
        <w:t>In order to measure the performance of a model and to compare it with other</w:t>
      </w:r>
      <w:r w:rsidR="00171B99">
        <w:t xml:space="preserve"> models</w:t>
      </w:r>
      <w:r w:rsidR="00171B99" w:rsidRPr="00171B99">
        <w:t xml:space="preserve">, we use the </w:t>
      </w:r>
      <w:r w:rsidR="00171B99" w:rsidRPr="00D82BA8">
        <w:t>accuracy</w:t>
      </w:r>
      <w:r w:rsidR="00171B99" w:rsidRPr="00171B99">
        <w:t xml:space="preserve"> (proportion of good prediction</w:t>
      </w:r>
      <w:r w:rsidR="00171B99">
        <w:t>s</w:t>
      </w:r>
      <w:r w:rsidR="00171B99" w:rsidRPr="00171B99">
        <w:t xml:space="preserve"> among all</w:t>
      </w:r>
      <w:r w:rsidR="00171B99">
        <w:t xml:space="preserve"> predictions</w:t>
      </w:r>
      <w:r w:rsidR="00171B99" w:rsidRPr="00171B99">
        <w:t>)</w:t>
      </w:r>
      <w:r w:rsidR="00171B99">
        <w:t>.</w:t>
      </w:r>
    </w:p>
    <w:p w14:paraId="196AF987" w14:textId="77777777" w:rsidR="00DF66C4" w:rsidRDefault="00DF66C4" w:rsidP="00DF66C4">
      <w:pPr>
        <w:pStyle w:val="Sansinterligne"/>
      </w:pPr>
    </w:p>
    <w:p w14:paraId="434EC794" w14:textId="77777777" w:rsidR="00DF66C4" w:rsidRDefault="00F84F9D" w:rsidP="008C3D2B">
      <w:r>
        <w:rPr>
          <w:b/>
          <w:bCs/>
        </w:rPr>
        <w:t>Data</w:t>
      </w:r>
      <w:r>
        <w:t xml:space="preserve">. </w:t>
      </w:r>
      <w:r w:rsidRPr="00F84F9D">
        <w:t>Data is in raw form (not scaled) and contains binary (0 or 1) columns of data for qualitative independent variables (wilderness areas and soil types).</w:t>
      </w:r>
      <w:r>
        <w:t xml:space="preserve"> In total, there are 13 raw variables: </w:t>
      </w:r>
    </w:p>
    <w:p w14:paraId="6F55604D" w14:textId="77777777" w:rsidR="00DF66C4" w:rsidRDefault="00DF66C4" w:rsidP="00D82BA8">
      <w:pPr>
        <w:pStyle w:val="Sansinterligne"/>
      </w:pPr>
    </w:p>
    <w:p w14:paraId="1195B0CF" w14:textId="1F67E1FD" w:rsidR="00D82BA8" w:rsidRDefault="00D82BA8" w:rsidP="00D82BA8">
      <w:pPr>
        <w:pStyle w:val="Sansinterligne"/>
        <w:sectPr w:rsidR="00D82BA8" w:rsidSect="00237840">
          <w:headerReference w:type="default" r:id="rId8"/>
          <w:footerReference w:type="even" r:id="rId9"/>
          <w:footerReference w:type="default" r:id="rId10"/>
          <w:pgSz w:w="11906" w:h="16838"/>
          <w:pgMar w:top="1440" w:right="2268" w:bottom="1440" w:left="2268" w:header="709" w:footer="709" w:gutter="0"/>
          <w:cols w:space="708"/>
          <w:docGrid w:linePitch="360"/>
        </w:sectPr>
      </w:pPr>
    </w:p>
    <w:p w14:paraId="23F41DBB" w14:textId="72DA7F33"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Elevation</w:t>
      </w:r>
    </w:p>
    <w:p w14:paraId="67254D1F" w14:textId="156E6747"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Aspect</w:t>
      </w:r>
    </w:p>
    <w:p w14:paraId="1D0C9553" w14:textId="477CCB69"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Slope</w:t>
      </w:r>
    </w:p>
    <w:p w14:paraId="06C95CAF" w14:textId="66D260DB"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Horizontal_Dist_To_Hydro</w:t>
      </w:r>
      <w:r w:rsidR="00D82BA8" w:rsidRPr="00D82BA8">
        <w:rPr>
          <w:rFonts w:ascii="Courier New" w:hAnsi="Courier New" w:cs="Courier New"/>
          <w:sz w:val="18"/>
          <w:szCs w:val="18"/>
        </w:rPr>
        <w:t>.</w:t>
      </w:r>
    </w:p>
    <w:p w14:paraId="75F55CA5" w14:textId="0ED609E5"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Vertical_Distance_To_Hydro</w:t>
      </w:r>
      <w:r w:rsidR="00D82BA8">
        <w:rPr>
          <w:rFonts w:ascii="Courier New" w:hAnsi="Courier New" w:cs="Courier New"/>
          <w:sz w:val="18"/>
          <w:szCs w:val="18"/>
        </w:rPr>
        <w:t>.</w:t>
      </w:r>
    </w:p>
    <w:p w14:paraId="60F0132F" w14:textId="28A76A13"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Horizontal_Distance_To_Roa</w:t>
      </w:r>
      <w:r w:rsidR="00D82BA8">
        <w:rPr>
          <w:rFonts w:ascii="Courier New" w:hAnsi="Courier New" w:cs="Courier New"/>
          <w:sz w:val="18"/>
          <w:szCs w:val="18"/>
        </w:rPr>
        <w:t>d</w:t>
      </w:r>
    </w:p>
    <w:p w14:paraId="751CEBFB" w14:textId="75A6E2E2"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Hillshade_9am</w:t>
      </w:r>
    </w:p>
    <w:p w14:paraId="7195EA53" w14:textId="4A1DCFB7"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Hillshade_Noon</w:t>
      </w:r>
    </w:p>
    <w:p w14:paraId="1F4B72F5" w14:textId="192ABB83"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Hillshade_3pm</w:t>
      </w:r>
    </w:p>
    <w:p w14:paraId="2C85DDC6" w14:textId="13681115"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Horizontal_Distance_To_Fire</w:t>
      </w:r>
    </w:p>
    <w:p w14:paraId="2699B452" w14:textId="271F79CA"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Wilderness_Area</w:t>
      </w:r>
    </w:p>
    <w:p w14:paraId="71A77AE3" w14:textId="5175AC3E" w:rsidR="00F84F9D" w:rsidRPr="00D82BA8" w:rsidRDefault="00F84F9D" w:rsidP="008C3D2B">
      <w:pPr>
        <w:pStyle w:val="Paragraphedeliste"/>
        <w:numPr>
          <w:ilvl w:val="0"/>
          <w:numId w:val="15"/>
        </w:numPr>
        <w:ind w:left="426"/>
        <w:rPr>
          <w:rFonts w:ascii="Courier New" w:hAnsi="Courier New" w:cs="Courier New"/>
          <w:sz w:val="18"/>
          <w:szCs w:val="18"/>
        </w:rPr>
      </w:pPr>
      <w:r w:rsidRPr="00D82BA8">
        <w:rPr>
          <w:rFonts w:ascii="Courier New" w:hAnsi="Courier New" w:cs="Courier New"/>
          <w:sz w:val="18"/>
          <w:szCs w:val="18"/>
        </w:rPr>
        <w:t>Soil_Type</w:t>
      </w:r>
    </w:p>
    <w:p w14:paraId="36ACAC92" w14:textId="77777777" w:rsidR="00DF66C4" w:rsidRPr="00D82BA8" w:rsidRDefault="00DF66C4" w:rsidP="008C3D2B">
      <w:pPr>
        <w:ind w:left="426"/>
        <w:rPr>
          <w:rFonts w:ascii="Courier New" w:hAnsi="Courier New" w:cs="Courier New"/>
          <w:sz w:val="18"/>
          <w:szCs w:val="18"/>
        </w:rPr>
        <w:sectPr w:rsidR="00DF66C4" w:rsidRPr="00D82BA8" w:rsidSect="00DF66C4">
          <w:type w:val="continuous"/>
          <w:pgSz w:w="11906" w:h="16838"/>
          <w:pgMar w:top="1440" w:right="2268" w:bottom="1440" w:left="2268" w:header="709" w:footer="709" w:gutter="0"/>
          <w:cols w:num="2" w:space="142"/>
          <w:docGrid w:linePitch="360"/>
        </w:sectPr>
      </w:pPr>
    </w:p>
    <w:p w14:paraId="65E9659B" w14:textId="676C9CAF" w:rsidR="00F84F9D" w:rsidRPr="00237840" w:rsidRDefault="00F84F9D" w:rsidP="008C3D2B"/>
    <w:p w14:paraId="5FC717EF" w14:textId="77777777" w:rsidR="002370B8" w:rsidRDefault="00130E95" w:rsidP="008C3D2B">
      <w:r w:rsidRPr="008C3D2B">
        <w:rPr>
          <w:b/>
          <w:bCs/>
        </w:rPr>
        <w:t>A</w:t>
      </w:r>
      <w:r w:rsidR="00A46966" w:rsidRPr="008C3D2B">
        <w:rPr>
          <w:b/>
          <w:bCs/>
        </w:rPr>
        <w:t xml:space="preserve">dopted methodology to reach </w:t>
      </w:r>
      <w:r w:rsidRPr="008C3D2B">
        <w:rPr>
          <w:b/>
          <w:bCs/>
        </w:rPr>
        <w:t>the</w:t>
      </w:r>
      <w:r w:rsidR="00A46966" w:rsidRPr="008C3D2B">
        <w:rPr>
          <w:b/>
          <w:bCs/>
        </w:rPr>
        <w:t xml:space="preserve"> objective</w:t>
      </w:r>
      <w:r w:rsidR="00237840" w:rsidRPr="008C3D2B">
        <w:rPr>
          <w:b/>
          <w:bCs/>
        </w:rPr>
        <w:t>.</w:t>
      </w:r>
      <w:r w:rsidR="009E1F7F" w:rsidRPr="008C3D2B">
        <w:rPr>
          <w:b/>
          <w:bCs/>
        </w:rPr>
        <w:t xml:space="preserve"> </w:t>
      </w:r>
      <w:r w:rsidR="005D1ED0" w:rsidRPr="005D1ED0">
        <w:t>For this project, we sequenced our work in several major phases</w:t>
      </w:r>
      <w:r w:rsidR="002370B8">
        <w:t xml:space="preserve">: </w:t>
      </w:r>
    </w:p>
    <w:p w14:paraId="07F78F34" w14:textId="77777777" w:rsidR="002370B8" w:rsidRDefault="005D1ED0" w:rsidP="002370B8">
      <w:pPr>
        <w:pStyle w:val="Paragraphedeliste"/>
        <w:numPr>
          <w:ilvl w:val="0"/>
          <w:numId w:val="16"/>
        </w:numPr>
      </w:pPr>
      <w:r w:rsidRPr="005D1ED0">
        <w:t>First the preprocessing of the data (cleaning, enrichment, feature engineering)</w:t>
      </w:r>
      <w:r w:rsidR="000710BF">
        <w:t>.</w:t>
      </w:r>
      <w:r w:rsidRPr="005D1ED0">
        <w:t xml:space="preserve"> </w:t>
      </w:r>
    </w:p>
    <w:p w14:paraId="34CE0254" w14:textId="72E8BDA1" w:rsidR="002370B8" w:rsidRDefault="000710BF" w:rsidP="002370B8">
      <w:pPr>
        <w:pStyle w:val="Paragraphedeliste"/>
        <w:numPr>
          <w:ilvl w:val="0"/>
          <w:numId w:val="16"/>
        </w:numPr>
      </w:pPr>
      <w:r>
        <w:t>T</w:t>
      </w:r>
      <w:r w:rsidR="005D1ED0" w:rsidRPr="005D1ED0">
        <w:t>hen the comparison of the feature choices</w:t>
      </w:r>
      <w:r w:rsidR="002370B8">
        <w:t>,</w:t>
      </w:r>
      <w:r w:rsidR="005D1ED0" w:rsidRPr="005D1ED0">
        <w:t xml:space="preserve"> taking also into account the tools offered by the </w:t>
      </w:r>
      <w:r w:rsidRPr="005D1ED0">
        <w:t>dimensionality</w:t>
      </w:r>
      <w:r>
        <w:t xml:space="preserve"> reduction methods</w:t>
      </w:r>
      <w:r w:rsidR="005D1ED0" w:rsidRPr="005D1ED0">
        <w:t xml:space="preserve">. </w:t>
      </w:r>
    </w:p>
    <w:p w14:paraId="658250A6" w14:textId="77777777" w:rsidR="002370B8" w:rsidRDefault="002370B8" w:rsidP="002370B8">
      <w:pPr>
        <w:pStyle w:val="Paragraphedeliste"/>
        <w:numPr>
          <w:ilvl w:val="0"/>
          <w:numId w:val="16"/>
        </w:numPr>
      </w:pPr>
      <w:r>
        <w:t>A</w:t>
      </w:r>
      <w:r w:rsidR="005D1ED0" w:rsidRPr="005D1ED0">
        <w:t>fter having realized that the classification errors occurred essentially within two groups of cover type</w:t>
      </w:r>
      <w:r w:rsidR="000710BF">
        <w:t xml:space="preserve">s (between </w:t>
      </w:r>
      <w:r w:rsidR="000710BF" w:rsidRPr="00F75EE8">
        <w:rPr>
          <w:rFonts w:ascii="Courier New" w:hAnsi="Courier New" w:cs="Courier New"/>
          <w:sz w:val="20"/>
          <w:szCs w:val="20"/>
        </w:rPr>
        <w:t>1</w:t>
      </w:r>
      <w:r w:rsidR="000710BF">
        <w:t xml:space="preserve">, </w:t>
      </w:r>
      <w:r w:rsidR="000710BF" w:rsidRPr="00D82BA8">
        <w:rPr>
          <w:rFonts w:ascii="Courier New" w:hAnsi="Courier New" w:cs="Courier New"/>
        </w:rPr>
        <w:t>2</w:t>
      </w:r>
      <w:r w:rsidR="000710BF">
        <w:t xml:space="preserve">, </w:t>
      </w:r>
      <w:r w:rsidR="000710BF" w:rsidRPr="00D82BA8">
        <w:rPr>
          <w:rFonts w:ascii="Courier New" w:hAnsi="Courier New" w:cs="Courier New"/>
        </w:rPr>
        <w:t>5</w:t>
      </w:r>
      <w:r w:rsidR="000710BF">
        <w:t xml:space="preserve">, </w:t>
      </w:r>
      <w:r w:rsidR="000710BF" w:rsidRPr="00D82BA8">
        <w:rPr>
          <w:rFonts w:ascii="Courier New" w:hAnsi="Courier New" w:cs="Courier New"/>
        </w:rPr>
        <w:t xml:space="preserve">7 </w:t>
      </w:r>
      <w:r w:rsidR="000710BF">
        <w:t xml:space="preserve">and between </w:t>
      </w:r>
      <w:r w:rsidR="000710BF" w:rsidRPr="00D82BA8">
        <w:rPr>
          <w:rFonts w:ascii="Courier New" w:hAnsi="Courier New" w:cs="Courier New"/>
        </w:rPr>
        <w:t>3</w:t>
      </w:r>
      <w:r w:rsidR="000710BF">
        <w:t xml:space="preserve">, </w:t>
      </w:r>
      <w:r w:rsidR="000710BF" w:rsidRPr="00D82BA8">
        <w:rPr>
          <w:rFonts w:ascii="Courier New" w:hAnsi="Courier New" w:cs="Courier New"/>
        </w:rPr>
        <w:t>4</w:t>
      </w:r>
      <w:r w:rsidR="000710BF">
        <w:t>,</w:t>
      </w:r>
      <w:r w:rsidR="000710BF" w:rsidRPr="00D82BA8">
        <w:rPr>
          <w:rFonts w:ascii="Courier New" w:hAnsi="Courier New" w:cs="Courier New"/>
        </w:rPr>
        <w:t xml:space="preserve"> 6</w:t>
      </w:r>
      <w:r w:rsidR="000710BF">
        <w:t xml:space="preserve"> for instance)</w:t>
      </w:r>
      <w:r w:rsidR="005D1ED0" w:rsidRPr="005D1ED0">
        <w:t>, we tried to realize a double classification:</w:t>
      </w:r>
      <w:r w:rsidR="000710BF" w:rsidRPr="000710BF">
        <w:t xml:space="preserve"> first separate the observations into 2 more homogeneous groups and then perform a second classification task independently on each of the two subgroups</w:t>
      </w:r>
      <w:r w:rsidR="000710BF">
        <w:t xml:space="preserve">. </w:t>
      </w:r>
    </w:p>
    <w:p w14:paraId="2AB8141F" w14:textId="5BCD452A" w:rsidR="002370B8" w:rsidRDefault="000710BF" w:rsidP="002370B8">
      <w:pPr>
        <w:pStyle w:val="Paragraphedeliste"/>
        <w:numPr>
          <w:ilvl w:val="0"/>
          <w:numId w:val="16"/>
        </w:numPr>
      </w:pPr>
      <w:r>
        <w:t xml:space="preserve">Then, </w:t>
      </w:r>
      <w:r w:rsidR="00D53D03">
        <w:t>we tested many different machine learning</w:t>
      </w:r>
      <w:r w:rsidR="002370B8">
        <w:t xml:space="preserve"> models</w:t>
      </w:r>
      <w:r w:rsidR="00D53D03">
        <w:t xml:space="preserve">, from Logistic Regression to complex H2O models, </w:t>
      </w:r>
      <w:r w:rsidR="009C104C">
        <w:t>tuning the</w:t>
      </w:r>
      <w:r w:rsidR="00D53D03">
        <w:t xml:space="preserve"> hyperparameters</w:t>
      </w:r>
      <w:r w:rsidR="009C104C">
        <w:t>.</w:t>
      </w:r>
    </w:p>
    <w:p w14:paraId="2C67E5BE" w14:textId="78E6A8AE" w:rsidR="00A46966" w:rsidRPr="002370B8" w:rsidRDefault="00BE3028" w:rsidP="002370B8">
      <w:pPr>
        <w:pStyle w:val="Paragraphedeliste"/>
        <w:numPr>
          <w:ilvl w:val="0"/>
          <w:numId w:val="16"/>
        </w:numPr>
      </w:pPr>
      <w:r>
        <w:t xml:space="preserve">At the end, we kept </w:t>
      </w:r>
      <w:r w:rsidR="002370B8">
        <w:t xml:space="preserve">the </w:t>
      </w:r>
      <w:r>
        <w:t xml:space="preserve">set of features and the model which gave us the best results best locally and on Kaggle leaderboard. </w:t>
      </w:r>
    </w:p>
    <w:p w14:paraId="68D68699" w14:textId="77777777" w:rsidR="00DF66C4" w:rsidRPr="00237840" w:rsidRDefault="00DF66C4" w:rsidP="00DF66C4">
      <w:pPr>
        <w:pStyle w:val="Sansinterligne"/>
      </w:pPr>
    </w:p>
    <w:p w14:paraId="28E57507" w14:textId="272B3F16" w:rsidR="00A46966" w:rsidRDefault="00A46966" w:rsidP="008C3D2B">
      <w:r w:rsidRPr="00BE3028">
        <w:rPr>
          <w:b/>
          <w:bCs/>
        </w:rPr>
        <w:t>Achieved Results</w:t>
      </w:r>
      <w:r w:rsidR="00237840" w:rsidRPr="00237840">
        <w:t>.</w:t>
      </w:r>
      <w:r w:rsidR="00BE3028">
        <w:t xml:space="preserve"> On the training datasets, we reached accuracy scores higher than 90% when overfitting and our best accuracy on Kaggle is </w:t>
      </w:r>
      <w:r w:rsidR="009C104C">
        <w:t>around</w:t>
      </w:r>
      <w:r w:rsidR="00BE3028">
        <w:t xml:space="preserve"> 83.5</w:t>
      </w:r>
      <w:r w:rsidR="002370B8">
        <w:t>%</w:t>
      </w:r>
      <w:r w:rsidR="00474A58">
        <w:t>.</w:t>
      </w:r>
    </w:p>
    <w:p w14:paraId="53FD9BCB" w14:textId="77777777" w:rsidR="009E1F7F" w:rsidRDefault="009E1F7F" w:rsidP="00CF7BE6">
      <w:pPr>
        <w:pStyle w:val="Sansinterligne"/>
      </w:pPr>
    </w:p>
    <w:p w14:paraId="3DF18E7F" w14:textId="6CE348FA" w:rsidR="00130E95" w:rsidRDefault="009E1F7F" w:rsidP="008C3D2B">
      <w:r w:rsidRPr="009E1F7F">
        <w:rPr>
          <w:b/>
          <w:bCs/>
        </w:rPr>
        <w:t>Resources</w:t>
      </w:r>
      <w:r>
        <w:t xml:space="preserve">. </w:t>
      </w:r>
      <w:r w:rsidRPr="009E1F7F">
        <w:t xml:space="preserve">This project is supported by a public GitHub repository that contains the entire code we will refer to in this report. This repository can be found at </w:t>
      </w:r>
      <w:r w:rsidRPr="009E1F7F">
        <w:rPr>
          <w:rFonts w:ascii="Courier New" w:hAnsi="Courier New" w:cs="Courier New"/>
        </w:rPr>
        <w:t>https://github.com/ceptln/forest_classification</w:t>
      </w:r>
      <w:r w:rsidRPr="009E1F7F">
        <w:t>.</w:t>
      </w:r>
      <w:r>
        <w:t xml:space="preserve"> </w:t>
      </w:r>
      <w:r w:rsidR="008C3D2B">
        <w:br/>
        <w:t xml:space="preserve">Useful </w:t>
      </w:r>
      <w:r>
        <w:t xml:space="preserve">information can be found in the </w:t>
      </w:r>
      <w:r w:rsidRPr="00D82BA8">
        <w:rPr>
          <w:rFonts w:ascii="Courier New" w:hAnsi="Courier New" w:cs="Courier New"/>
        </w:rPr>
        <w:t xml:space="preserve">README </w:t>
      </w:r>
      <w:r>
        <w:t>file.</w:t>
      </w:r>
    </w:p>
    <w:p w14:paraId="1B131BA2" w14:textId="491AC21A" w:rsidR="00CA41C5" w:rsidRDefault="00130E95" w:rsidP="008C3D2B">
      <w:pPr>
        <w:pStyle w:val="Titre2"/>
      </w:pPr>
      <w:bookmarkStart w:id="7" w:name="_Toc99747612"/>
      <w:r>
        <w:lastRenderedPageBreak/>
        <w:t xml:space="preserve">Explanatory </w:t>
      </w:r>
      <w:r w:rsidR="00A64586">
        <w:t>Data</w:t>
      </w:r>
      <w:r>
        <w:t xml:space="preserve"> Analysis</w:t>
      </w:r>
      <w:bookmarkEnd w:id="7"/>
    </w:p>
    <w:p w14:paraId="11D4C3F0" w14:textId="1CC6CD84" w:rsidR="00A64586" w:rsidRDefault="00A64586" w:rsidP="00A64586">
      <w:r w:rsidRPr="00BE3028">
        <w:rPr>
          <w:b/>
          <w:bCs/>
        </w:rPr>
        <w:t>Context</w:t>
      </w:r>
      <w:r>
        <w:t xml:space="preserve">. This part focuses on the exploration of the datasets. It aims at </w:t>
      </w:r>
      <w:r w:rsidRPr="00A64586">
        <w:t>summariz</w:t>
      </w:r>
      <w:r>
        <w:t>ing</w:t>
      </w:r>
      <w:r w:rsidRPr="00A64586">
        <w:t xml:space="preserve"> their main characteristic</w:t>
      </w:r>
      <w:r>
        <w:t>s,</w:t>
      </w:r>
      <w:r w:rsidR="00305867">
        <w:t xml:space="preserve"> checking their quality and properties, visualizing their variables</w:t>
      </w:r>
      <w:r w:rsidRPr="00A64586">
        <w:t>.</w:t>
      </w:r>
      <w:r w:rsidR="00305867">
        <w:t xml:space="preserve"> The idea </w:t>
      </w:r>
      <w:r w:rsidRPr="00A64586">
        <w:t xml:space="preserve">is </w:t>
      </w:r>
      <w:r w:rsidR="00305867">
        <w:t xml:space="preserve">to try to see </w:t>
      </w:r>
      <w:r w:rsidRPr="00A64586">
        <w:t xml:space="preserve">what the data can tell us </w:t>
      </w:r>
      <w:r w:rsidR="00305867">
        <w:t xml:space="preserve">and which kind </w:t>
      </w:r>
      <w:r w:rsidR="00F75EE8">
        <w:t>of</w:t>
      </w:r>
      <w:r w:rsidR="00305867">
        <w:t xml:space="preserve"> modeling techniques should be used afterwards.</w:t>
      </w:r>
    </w:p>
    <w:p w14:paraId="11C70A3C" w14:textId="1BE06C00" w:rsidR="00A1196B" w:rsidRDefault="00A1196B" w:rsidP="00A1196B">
      <w:pPr>
        <w:pStyle w:val="Sansinterligne"/>
      </w:pPr>
    </w:p>
    <w:p w14:paraId="7C6F1CC0" w14:textId="390E90D6" w:rsidR="00A1196B" w:rsidRDefault="00A1196B" w:rsidP="00A1196B">
      <w:r w:rsidRPr="004740A8">
        <w:rPr>
          <w:b/>
          <w:bCs/>
        </w:rPr>
        <w:t>Related resources</w:t>
      </w:r>
      <w:r>
        <w:t xml:space="preserve">. The related resources in the repository are the following: </w:t>
      </w:r>
      <w:r w:rsidRPr="00F75EE8">
        <w:rPr>
          <w:rFonts w:ascii="Courier New" w:hAnsi="Courier New" w:cs="Courier New"/>
          <w:sz w:val="19"/>
          <w:szCs w:val="19"/>
        </w:rPr>
        <w:t>my_toolkit.py</w:t>
      </w:r>
      <w:r w:rsidRPr="001B534E">
        <w:t xml:space="preserve"> </w:t>
      </w:r>
      <w:r>
        <w:t xml:space="preserve">and </w:t>
      </w:r>
      <w:r w:rsidRPr="00F75EE8">
        <w:rPr>
          <w:rFonts w:ascii="Courier New" w:hAnsi="Courier New" w:cs="Courier New"/>
          <w:sz w:val="19"/>
          <w:szCs w:val="19"/>
        </w:rPr>
        <w:t>kaggle_forest_</w:t>
      </w:r>
      <w:r>
        <w:rPr>
          <w:rFonts w:ascii="Courier New" w:hAnsi="Courier New" w:cs="Courier New"/>
          <w:sz w:val="19"/>
          <w:szCs w:val="19"/>
        </w:rPr>
        <w:t>eda</w:t>
      </w:r>
      <w:r w:rsidRPr="00F75EE8">
        <w:rPr>
          <w:rFonts w:ascii="Courier New" w:hAnsi="Courier New" w:cs="Courier New"/>
          <w:sz w:val="19"/>
          <w:szCs w:val="19"/>
        </w:rPr>
        <w:t>.ipynb</w:t>
      </w:r>
      <w:r>
        <w:t>.</w:t>
      </w:r>
    </w:p>
    <w:p w14:paraId="2EF0B3B4" w14:textId="77777777" w:rsidR="00CA41C5" w:rsidRPr="00CA41C5" w:rsidRDefault="00CA41C5" w:rsidP="00A1196B">
      <w:pPr>
        <w:pStyle w:val="Sansinterligne"/>
      </w:pPr>
    </w:p>
    <w:p w14:paraId="0130EE7A" w14:textId="456D008C" w:rsidR="00CA41C5" w:rsidRPr="00CA41C5" w:rsidRDefault="00CA41C5" w:rsidP="008C3D2B">
      <w:pPr>
        <w:pStyle w:val="Titre3"/>
        <w:rPr>
          <w:sz w:val="32"/>
          <w:szCs w:val="32"/>
        </w:rPr>
      </w:pPr>
      <w:bookmarkStart w:id="8" w:name="_Toc99747613"/>
      <w:r w:rsidRPr="007837C6">
        <w:t>Primary</w:t>
      </w:r>
      <w:r w:rsidRPr="00CA41C5">
        <w:t xml:space="preserve"> global analysis</w:t>
      </w:r>
      <w:bookmarkEnd w:id="8"/>
      <w:r w:rsidRPr="00CA41C5">
        <w:t xml:space="preserve"> </w:t>
      </w:r>
    </w:p>
    <w:p w14:paraId="312069E2" w14:textId="2279200F" w:rsidR="002E0A3B" w:rsidRDefault="002E0A3B" w:rsidP="008C3D2B">
      <w:r w:rsidRPr="002E0A3B">
        <w:rPr>
          <w:b/>
          <w:bCs/>
        </w:rPr>
        <w:t>Dataset</w:t>
      </w:r>
      <w:r>
        <w:t xml:space="preserve">. </w:t>
      </w:r>
      <w:r w:rsidR="001B534E">
        <w:t>The dataset is composed of 5</w:t>
      </w:r>
      <w:r>
        <w:t>6</w:t>
      </w:r>
      <w:r w:rsidR="001B534E">
        <w:t xml:space="preserve"> columns</w:t>
      </w:r>
      <w:r w:rsidR="00CA41C5">
        <w:t xml:space="preserve"> (all int64): </w:t>
      </w:r>
      <w:r>
        <w:t xml:space="preserve">the ‘Id’ of the forest, </w:t>
      </w:r>
      <w:r w:rsidR="00CA41C5">
        <w:t>10 numerical features</w:t>
      </w:r>
      <w:r>
        <w:t xml:space="preserve">, </w:t>
      </w:r>
      <w:r w:rsidR="00CA41C5">
        <w:t>44 binary columns corresponding to 2 categorical variables OneHotEncoded (</w:t>
      </w:r>
      <w:r w:rsidR="00CA41C5" w:rsidRPr="00D82BA8">
        <w:rPr>
          <w:rFonts w:ascii="Courier New" w:hAnsi="Courier New" w:cs="Courier New"/>
        </w:rPr>
        <w:t>Wilderness</w:t>
      </w:r>
      <w:r w:rsidR="00CA41C5">
        <w:t>_</w:t>
      </w:r>
      <w:r w:rsidR="00CA41C5" w:rsidRPr="00D82BA8">
        <w:rPr>
          <w:rFonts w:ascii="Courier New" w:hAnsi="Courier New" w:cs="Courier New"/>
        </w:rPr>
        <w:t>Area</w:t>
      </w:r>
      <w:r w:rsidR="00CA41C5">
        <w:t xml:space="preserve"> and </w:t>
      </w:r>
      <w:r w:rsidR="00CA41C5" w:rsidRPr="00D82BA8">
        <w:rPr>
          <w:rFonts w:ascii="Courier New" w:hAnsi="Courier New" w:cs="Courier New"/>
        </w:rPr>
        <w:t>Soil_Type</w:t>
      </w:r>
      <w:r w:rsidR="00CA41C5">
        <w:t>)</w:t>
      </w:r>
      <w:r>
        <w:t xml:space="preserve"> and the target value (</w:t>
      </w:r>
      <w:r w:rsidRPr="00D82BA8">
        <w:rPr>
          <w:rFonts w:ascii="Courier New" w:hAnsi="Courier New" w:cs="Courier New"/>
        </w:rPr>
        <w:t>Cover</w:t>
      </w:r>
      <w:r>
        <w:t>_</w:t>
      </w:r>
      <w:r w:rsidRPr="00D82BA8">
        <w:rPr>
          <w:rFonts w:ascii="Courier New" w:hAnsi="Courier New" w:cs="Courier New"/>
        </w:rPr>
        <w:t>Type</w:t>
      </w:r>
      <w:r>
        <w:t>)</w:t>
      </w:r>
      <w:r w:rsidR="00CA41C5">
        <w:t>.</w:t>
      </w:r>
      <w:r w:rsidR="007837C6">
        <w:t xml:space="preserve"> Those dummy columns may require a preprocessing, e</w:t>
      </w:r>
      <w:r w:rsidR="007837C6" w:rsidRPr="007837C6">
        <w:t xml:space="preserve">specially since the statement reports that the </w:t>
      </w:r>
      <w:r w:rsidR="007837C6" w:rsidRPr="00D82BA8">
        <w:rPr>
          <w:rFonts w:ascii="Courier New" w:hAnsi="Courier New" w:cs="Courier New"/>
        </w:rPr>
        <w:t>Soil_Type</w:t>
      </w:r>
      <w:r w:rsidR="007837C6" w:rsidRPr="007837C6">
        <w:t xml:space="preserve"> figures correspond to geographical and climatic realities.</w:t>
      </w:r>
      <w:r w:rsidR="009402B1">
        <w:t xml:space="preserve"> Quickly inspecting the number of unique values in each of the 10 “a priori” numerical features, we confirm this initial assumption.</w:t>
      </w:r>
    </w:p>
    <w:p w14:paraId="105D7829" w14:textId="77777777" w:rsidR="002E0A3B" w:rsidRPr="00AA7A44" w:rsidRDefault="002E0A3B" w:rsidP="00D011B8">
      <w:pPr>
        <w:pStyle w:val="Sansinterligne"/>
      </w:pPr>
    </w:p>
    <w:p w14:paraId="3DAF0C1A" w14:textId="33379E1A" w:rsidR="002E0A3B" w:rsidRDefault="002E0A3B" w:rsidP="008C3D2B">
      <w:r>
        <w:rPr>
          <w:b/>
          <w:bCs/>
        </w:rPr>
        <w:t xml:space="preserve">Nulls and N/As. </w:t>
      </w:r>
      <w:r>
        <w:t xml:space="preserve">A trivial analysis shows that there is no </w:t>
      </w:r>
      <w:r w:rsidRPr="00D82BA8">
        <w:rPr>
          <w:rFonts w:ascii="Courier New" w:hAnsi="Courier New" w:cs="Courier New"/>
        </w:rPr>
        <w:t>NULLs</w:t>
      </w:r>
      <w:r>
        <w:t xml:space="preserve"> nor </w:t>
      </w:r>
      <w:r w:rsidRPr="00D82BA8">
        <w:rPr>
          <w:rFonts w:ascii="Courier New" w:hAnsi="Courier New" w:cs="Courier New"/>
        </w:rPr>
        <w:t>N/As</w:t>
      </w:r>
      <w:r>
        <w:t xml:space="preserve"> value.</w:t>
      </w:r>
    </w:p>
    <w:p w14:paraId="77B92AC0" w14:textId="15AA09C1" w:rsidR="00474A58" w:rsidRDefault="00474A58" w:rsidP="00474A58">
      <w:pPr>
        <w:pStyle w:val="Sansinterligne"/>
      </w:pPr>
    </w:p>
    <w:p w14:paraId="69DCBCB2" w14:textId="77777777" w:rsidR="00474A58" w:rsidRDefault="00474A58" w:rsidP="00474A58">
      <w:r>
        <w:rPr>
          <w:b/>
          <w:bCs/>
        </w:rPr>
        <w:t>Outliers.</w:t>
      </w:r>
      <w:r>
        <w:t xml:space="preserve"> To spot potential outliers, we used the </w:t>
      </w:r>
      <w:r w:rsidRPr="00474A58">
        <w:rPr>
          <w:i/>
          <w:iCs/>
        </w:rPr>
        <w:t>Interquartile Range method</w:t>
      </w:r>
      <w:r>
        <w:t xml:space="preserve"> </w:t>
      </w:r>
      <w:r w:rsidRPr="00474A58">
        <w:rPr>
          <w:rFonts w:ascii="Courier New" w:hAnsi="Courier New" w:cs="Courier New"/>
          <w:sz w:val="18"/>
          <w:szCs w:val="18"/>
        </w:rPr>
        <w:t>(my_toolkit.outlier_function</w:t>
      </w:r>
      <w:r>
        <w:t>) applied to the numerical variable, stating that any value which does not belong the range</w:t>
      </w:r>
    </w:p>
    <w:p w14:paraId="543FF21F" w14:textId="77777777" w:rsidR="00474A58" w:rsidRPr="002C4B09" w:rsidRDefault="00474A58" w:rsidP="00474A58">
      <w:pPr>
        <w:pStyle w:val="Sansinterligne"/>
      </w:pPr>
    </w:p>
    <w:p w14:paraId="343879F6" w14:textId="77777777" w:rsidR="00474A58" w:rsidRDefault="00474A58" w:rsidP="00474A58">
      <w:pPr>
        <w:jc w:val="center"/>
        <w:rPr>
          <w:rStyle w:val="Accentuationlgre"/>
          <w:rFonts w:ascii="Courier" w:hAnsi="Courier"/>
          <w:i w:val="0"/>
          <w:iCs w:val="0"/>
          <w:vertAlign w:val="subscript"/>
        </w:rPr>
      </w:pPr>
      <w:r w:rsidRPr="002C4B09">
        <w:rPr>
          <w:rStyle w:val="Accentuationlgre"/>
          <w:rFonts w:ascii="Courier" w:hAnsi="Courier"/>
          <w:i w:val="0"/>
          <w:iCs w:val="0"/>
        </w:rPr>
        <w:t>[Q</w:t>
      </w:r>
      <w:r w:rsidRPr="002C4B09">
        <w:rPr>
          <w:rStyle w:val="Accentuationlgre"/>
          <w:rFonts w:ascii="Courier" w:hAnsi="Courier"/>
          <w:i w:val="0"/>
          <w:iCs w:val="0"/>
          <w:vertAlign w:val="subscript"/>
        </w:rPr>
        <w:t>1</w:t>
      </w:r>
      <w:r w:rsidRPr="002C4B09">
        <w:rPr>
          <w:rStyle w:val="Accentuationlgre"/>
          <w:rFonts w:ascii="Courier" w:hAnsi="Courier"/>
          <w:i w:val="0"/>
          <w:iCs w:val="0"/>
        </w:rPr>
        <w:t xml:space="preserve"> – 3 * IQR, Q</w:t>
      </w:r>
      <w:r w:rsidRPr="002C4B09">
        <w:rPr>
          <w:rStyle w:val="Accentuationlgre"/>
          <w:rFonts w:ascii="Courier" w:hAnsi="Courier"/>
          <w:i w:val="0"/>
          <w:iCs w:val="0"/>
          <w:vertAlign w:val="subscript"/>
        </w:rPr>
        <w:t>3</w:t>
      </w:r>
      <w:r w:rsidRPr="002C4B09">
        <w:rPr>
          <w:rStyle w:val="Accentuationlgre"/>
          <w:rFonts w:ascii="Courier" w:hAnsi="Courier"/>
          <w:i w:val="0"/>
          <w:iCs w:val="0"/>
        </w:rPr>
        <w:t xml:space="preserve"> + 3 * IQR]</w:t>
      </w:r>
      <w:r>
        <w:rPr>
          <w:rStyle w:val="Accentuationlgre"/>
          <w:rFonts w:ascii="Courier" w:hAnsi="Courier"/>
          <w:i w:val="0"/>
          <w:iCs w:val="0"/>
        </w:rPr>
        <w:t>,</w:t>
      </w:r>
      <w:r w:rsidRPr="002C4B09">
        <w:rPr>
          <w:i/>
          <w:iCs/>
        </w:rPr>
        <w:t xml:space="preserve"> </w:t>
      </w:r>
      <w:r w:rsidRPr="002C4B09">
        <w:t>with</w:t>
      </w:r>
      <w:r w:rsidRPr="002C4B09">
        <w:rPr>
          <w:i/>
          <w:iCs/>
        </w:rPr>
        <w:t xml:space="preserve"> </w:t>
      </w:r>
      <w:r w:rsidRPr="002C4B09">
        <w:rPr>
          <w:rStyle w:val="Accentuationlgre"/>
          <w:rFonts w:ascii="Courier" w:hAnsi="Courier"/>
          <w:i w:val="0"/>
          <w:iCs w:val="0"/>
        </w:rPr>
        <w:t>IQR = Q</w:t>
      </w:r>
      <w:r w:rsidRPr="002C4B09">
        <w:rPr>
          <w:rStyle w:val="Accentuationlgre"/>
          <w:rFonts w:ascii="Courier" w:hAnsi="Courier"/>
          <w:i w:val="0"/>
          <w:iCs w:val="0"/>
          <w:vertAlign w:val="subscript"/>
        </w:rPr>
        <w:t>3</w:t>
      </w:r>
      <w:r w:rsidRPr="002C4B09">
        <w:rPr>
          <w:rStyle w:val="Accentuationlgre"/>
          <w:rFonts w:ascii="Courier" w:hAnsi="Courier"/>
          <w:i w:val="0"/>
          <w:iCs w:val="0"/>
        </w:rPr>
        <w:t>-Q</w:t>
      </w:r>
      <w:r w:rsidRPr="002C4B09">
        <w:rPr>
          <w:rStyle w:val="Accentuationlgre"/>
          <w:rFonts w:ascii="Courier" w:hAnsi="Courier"/>
          <w:i w:val="0"/>
          <w:iCs w:val="0"/>
          <w:vertAlign w:val="subscript"/>
        </w:rPr>
        <w:t>1</w:t>
      </w:r>
    </w:p>
    <w:p w14:paraId="75AB9F04" w14:textId="77777777" w:rsidR="00474A58" w:rsidRPr="002C4B09" w:rsidRDefault="00474A58" w:rsidP="00474A58">
      <w:pPr>
        <w:pStyle w:val="Sansinterligne"/>
        <w:rPr>
          <w:rStyle w:val="Accentuationlgre"/>
          <w:rFonts w:ascii="Courier" w:hAnsi="Courier"/>
          <w:i w:val="0"/>
          <w:iCs w:val="0"/>
        </w:rPr>
      </w:pPr>
    </w:p>
    <w:p w14:paraId="540055B0" w14:textId="77777777" w:rsidR="00474A58" w:rsidRDefault="00474A58" w:rsidP="00474A58">
      <w:r>
        <w:t>could be one. There is clearly no outlier in the dummy columns (no aberrant observations). As shown in the notebook, we found potential outliers in 5 features. However, looking at their extrema individually, we agreed that there was not outlier in the training dataset, and we kept all rows.</w:t>
      </w:r>
    </w:p>
    <w:p w14:paraId="37D53151" w14:textId="26E50EA8" w:rsidR="007837C6" w:rsidRDefault="007837C6" w:rsidP="008C3D2B"/>
    <w:p w14:paraId="07E8BF8F" w14:textId="6BBE1CF5" w:rsidR="00CD27DE" w:rsidRDefault="009402B1" w:rsidP="00D011B8">
      <w:pPr>
        <w:pStyle w:val="Titre3"/>
      </w:pPr>
      <w:bookmarkStart w:id="9" w:name="_Toc99747614"/>
      <w:r>
        <w:t>Feature-wise analysis</w:t>
      </w:r>
      <w:bookmarkEnd w:id="9"/>
    </w:p>
    <w:p w14:paraId="2C34DD38" w14:textId="407CAAF8" w:rsidR="007837C6" w:rsidRPr="002C4B09" w:rsidRDefault="00CB6E82" w:rsidP="008C3D2B">
      <w:r>
        <w:rPr>
          <w:noProof/>
        </w:rPr>
        <mc:AlternateContent>
          <mc:Choice Requires="wps">
            <w:drawing>
              <wp:anchor distT="0" distB="0" distL="114300" distR="114300" simplePos="0" relativeHeight="251662336" behindDoc="0" locked="0" layoutInCell="1" allowOverlap="1" wp14:anchorId="09C970B1" wp14:editId="06872882">
                <wp:simplePos x="0" y="0"/>
                <wp:positionH relativeFrom="column">
                  <wp:posOffset>2409444</wp:posOffset>
                </wp:positionH>
                <wp:positionV relativeFrom="paragraph">
                  <wp:posOffset>2791079</wp:posOffset>
                </wp:positionV>
                <wp:extent cx="2452134" cy="26098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452134" cy="260985"/>
                        </a:xfrm>
                        <a:prstGeom prst="rect">
                          <a:avLst/>
                        </a:prstGeom>
                        <a:noFill/>
                        <a:ln w="6350">
                          <a:noFill/>
                        </a:ln>
                      </wps:spPr>
                      <wps:txbx>
                        <w:txbxContent>
                          <w:p w14:paraId="2BE72896" w14:textId="1467A761" w:rsidR="00243A23" w:rsidRPr="004F5544" w:rsidRDefault="00605B39" w:rsidP="004F5544">
                            <w:pPr>
                              <w:jc w:val="center"/>
                              <w:rPr>
                                <w:color w:val="404040" w:themeColor="text1" w:themeTint="BF"/>
                                <w:sz w:val="19"/>
                                <w:szCs w:val="19"/>
                              </w:rPr>
                            </w:pPr>
                            <w:r w:rsidRPr="004F5544">
                              <w:rPr>
                                <w:color w:val="404040" w:themeColor="text1" w:themeTint="BF"/>
                                <w:sz w:val="19"/>
                                <w:szCs w:val="19"/>
                              </w:rPr>
                              <w:t xml:space="preserve">(b) </w:t>
                            </w:r>
                            <w:r w:rsidR="00243A23" w:rsidRPr="004F5544">
                              <w:rPr>
                                <w:color w:val="404040" w:themeColor="text1" w:themeTint="BF"/>
                                <w:sz w:val="19"/>
                                <w:szCs w:val="19"/>
                              </w:rPr>
                              <w:t>Correlation matrix</w:t>
                            </w:r>
                            <w:r w:rsidRPr="004F5544">
                              <w:rPr>
                                <w:color w:val="404040" w:themeColor="text1" w:themeTint="BF"/>
                                <w:sz w:val="19"/>
                                <w:szCs w:val="19"/>
                              </w:rPr>
                              <w:t xml:space="preserve"> w.r.t. Cover_Type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C970B1" id="_x0000_t202" coordsize="21600,21600" o:spt="202" path="m,l,21600r21600,l21600,xe">
                <v:stroke joinstyle="miter"/>
                <v:path gradientshapeok="t" o:connecttype="rect"/>
              </v:shapetype>
              <v:shape id="Zone de texte 4" o:spid="_x0000_s1026" type="#_x0000_t202" style="position:absolute;left:0;text-align:left;margin-left:189.7pt;margin-top:219.75pt;width:193.1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" filled="f" stroked="f" strokeweight=".5pt">
                <v:textbox>
                  <w:txbxContent>
                    <w:p w14:paraId="2BE72896" w14:textId="1467A761" w:rsidR="00243A23" w:rsidRPr="004F5544" w:rsidRDefault="00605B39" w:rsidP="004F5544">
                      <w:pPr>
                        <w:jc w:val="center"/>
                        <w:rPr>
                          <w:color w:val="404040" w:themeColor="text1" w:themeTint="BF"/>
                          <w:sz w:val="19"/>
                          <w:szCs w:val="19"/>
                        </w:rPr>
                      </w:pPr>
                      <w:r w:rsidRPr="004F5544">
                        <w:rPr>
                          <w:color w:val="404040" w:themeColor="text1" w:themeTint="BF"/>
                          <w:sz w:val="19"/>
                          <w:szCs w:val="19"/>
                        </w:rPr>
                        <w:t xml:space="preserve">(b) </w:t>
                      </w:r>
                      <w:r w:rsidR="00243A23" w:rsidRPr="004F5544">
                        <w:rPr>
                          <w:color w:val="404040" w:themeColor="text1" w:themeTint="BF"/>
                          <w:sz w:val="19"/>
                          <w:szCs w:val="19"/>
                        </w:rPr>
                        <w:t>Correlation matrix</w:t>
                      </w:r>
                      <w:r w:rsidRPr="004F5544">
                        <w:rPr>
                          <w:color w:val="404040" w:themeColor="text1" w:themeTint="BF"/>
                          <w:sz w:val="19"/>
                          <w:szCs w:val="19"/>
                        </w:rPr>
                        <w:t xml:space="preserve"> w.r.t. Cover_Type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6F6F8D6" wp14:editId="2B475B94">
                <wp:simplePos x="0" y="0"/>
                <wp:positionH relativeFrom="column">
                  <wp:posOffset>112395</wp:posOffset>
                </wp:positionH>
                <wp:positionV relativeFrom="paragraph">
                  <wp:posOffset>2771878</wp:posOffset>
                </wp:positionV>
                <wp:extent cx="2185670" cy="26098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185670" cy="260985"/>
                        </a:xfrm>
                        <a:prstGeom prst="rect">
                          <a:avLst/>
                        </a:prstGeom>
                        <a:noFill/>
                        <a:ln w="6350">
                          <a:noFill/>
                        </a:ln>
                      </wps:spPr>
                      <wps:txbx>
                        <w:txbxContent>
                          <w:p w14:paraId="315FBA57" w14:textId="506C7B1A" w:rsidR="00212830" w:rsidRPr="004F5544" w:rsidRDefault="002A5D98" w:rsidP="004F5544">
                            <w:pPr>
                              <w:jc w:val="center"/>
                              <w:rPr>
                                <w:color w:val="404040" w:themeColor="text1" w:themeTint="BF"/>
                                <w:sz w:val="19"/>
                                <w:szCs w:val="19"/>
                              </w:rPr>
                            </w:pPr>
                            <w:r w:rsidRPr="004F5544">
                              <w:rPr>
                                <w:color w:val="404040" w:themeColor="text1" w:themeTint="BF"/>
                                <w:sz w:val="19"/>
                                <w:szCs w:val="19"/>
                              </w:rPr>
                              <w:t>(a) Numerical features c</w:t>
                            </w:r>
                            <w:r w:rsidR="00243A23" w:rsidRPr="004F5544">
                              <w:rPr>
                                <w:color w:val="404040" w:themeColor="text1" w:themeTint="BF"/>
                                <w:sz w:val="19"/>
                                <w:szCs w:val="19"/>
                              </w:rPr>
                              <w:t>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6F8D6" id="Zone de texte 3" o:spid="_x0000_s1027" type="#_x0000_t202" style="position:absolute;left:0;text-align:left;margin-left:8.85pt;margin-top:218.25pt;width:172.1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" filled="f" stroked="f" strokeweight=".5pt">
                <v:textbox>
                  <w:txbxContent>
                    <w:p w14:paraId="315FBA57" w14:textId="506C7B1A" w:rsidR="00212830" w:rsidRPr="004F5544" w:rsidRDefault="002A5D98" w:rsidP="004F5544">
                      <w:pPr>
                        <w:jc w:val="center"/>
                        <w:rPr>
                          <w:color w:val="404040" w:themeColor="text1" w:themeTint="BF"/>
                          <w:sz w:val="19"/>
                          <w:szCs w:val="19"/>
                        </w:rPr>
                      </w:pPr>
                      <w:r w:rsidRPr="004F5544">
                        <w:rPr>
                          <w:color w:val="404040" w:themeColor="text1" w:themeTint="BF"/>
                          <w:sz w:val="19"/>
                          <w:szCs w:val="19"/>
                        </w:rPr>
                        <w:t>(a) Numerical features c</w:t>
                      </w:r>
                      <w:r w:rsidR="00243A23" w:rsidRPr="004F5544">
                        <w:rPr>
                          <w:color w:val="404040" w:themeColor="text1" w:themeTint="BF"/>
                          <w:sz w:val="19"/>
                          <w:szCs w:val="19"/>
                        </w:rPr>
                        <w:t>orrelation matrix</w:t>
                      </w:r>
                    </w:p>
                  </w:txbxContent>
                </v:textbox>
              </v:shape>
            </w:pict>
          </mc:Fallback>
        </mc:AlternateContent>
      </w:r>
      <w:r>
        <w:rPr>
          <w:noProof/>
        </w:rPr>
        <w:drawing>
          <wp:anchor distT="0" distB="0" distL="114300" distR="114300" simplePos="0" relativeHeight="251658240" behindDoc="0" locked="0" layoutInCell="1" allowOverlap="1" wp14:anchorId="07C62333" wp14:editId="6B90F69C">
            <wp:simplePos x="0" y="0"/>
            <wp:positionH relativeFrom="column">
              <wp:posOffset>2472690</wp:posOffset>
            </wp:positionH>
            <wp:positionV relativeFrom="paragraph">
              <wp:posOffset>632088</wp:posOffset>
            </wp:positionV>
            <wp:extent cx="2150745" cy="210185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11">
                      <a:extLst>
                        <a:ext uri="{28A0092B-C50C-407E-A947-70E740481C1C}">
                          <a14:useLocalDpi xmlns:a14="http://schemas.microsoft.com/office/drawing/2010/main" val="0"/>
                        </a:ext>
                      </a:extLst>
                    </a:blip>
                    <a:srcRect l="10806" t="49108" r="39605" b="900"/>
                    <a:stretch/>
                  </pic:blipFill>
                  <pic:spPr bwMode="auto">
                    <a:xfrm>
                      <a:off x="0" y="0"/>
                      <a:ext cx="2150745" cy="2101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5B39">
        <w:rPr>
          <w:noProof/>
        </w:rPr>
        <w:drawing>
          <wp:anchor distT="0" distB="0" distL="114300" distR="114300" simplePos="0" relativeHeight="251659264" behindDoc="0" locked="0" layoutInCell="1" allowOverlap="1" wp14:anchorId="02B8E41D" wp14:editId="3351A134">
            <wp:simplePos x="0" y="0"/>
            <wp:positionH relativeFrom="column">
              <wp:posOffset>34290</wp:posOffset>
            </wp:positionH>
            <wp:positionV relativeFrom="paragraph">
              <wp:posOffset>575561</wp:posOffset>
            </wp:positionV>
            <wp:extent cx="2280920" cy="2152650"/>
            <wp:effectExtent l="0" t="0" r="5080" b="6350"/>
            <wp:wrapSquare wrapText="bothSides"/>
            <wp:docPr id="1" name="Image 1" descr="Une image contenant vérificateur, très coloré, carrel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vérificateur, très coloré, carrelé&#10;&#10;Description générée automatiquement"/>
                    <pic:cNvPicPr/>
                  </pic:nvPicPr>
                  <pic:blipFill rotWithShape="1">
                    <a:blip r:embed="rId12" cstate="print">
                      <a:extLst>
                        <a:ext uri="{28A0092B-C50C-407E-A947-70E740481C1C}">
                          <a14:useLocalDpi xmlns:a14="http://schemas.microsoft.com/office/drawing/2010/main" val="0"/>
                        </a:ext>
                      </a:extLst>
                    </a:blip>
                    <a:srcRect l="1250" t="3918" r="1250" b="1123"/>
                    <a:stretch/>
                  </pic:blipFill>
                  <pic:spPr bwMode="auto">
                    <a:xfrm>
                      <a:off x="0" y="0"/>
                      <a:ext cx="2280920" cy="2152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27DE">
        <w:rPr>
          <w:b/>
          <w:bCs/>
        </w:rPr>
        <w:t>Pearson correlation</w:t>
      </w:r>
      <w:r w:rsidR="009402B1">
        <w:rPr>
          <w:b/>
          <w:bCs/>
        </w:rPr>
        <w:t xml:space="preserve"> of numerical features</w:t>
      </w:r>
      <w:r w:rsidR="00CD27DE">
        <w:t xml:space="preserve">. We plotted the heatmap correlation matrix to </w:t>
      </w:r>
      <w:r w:rsidR="00212830">
        <w:t>study the</w:t>
      </w:r>
      <w:r w:rsidR="002A5D98">
        <w:t xml:space="preserve"> Pearson</w:t>
      </w:r>
      <w:r w:rsidR="00212830">
        <w:t xml:space="preserve"> correlation between the numerical variables</w:t>
      </w:r>
      <w:r w:rsidR="002A5D98">
        <w:t xml:space="preserve"> </w:t>
      </w:r>
      <w:r w:rsidR="00605B39">
        <w:t xml:space="preserve">- </w:t>
      </w:r>
      <w:r w:rsidR="002A5D98">
        <w:t>Figure (a)</w:t>
      </w:r>
      <w:r w:rsidR="00605B39">
        <w:t xml:space="preserve"> -</w:t>
      </w:r>
      <w:r w:rsidR="00212830">
        <w:t xml:space="preserve"> and the correlation between each variable and the </w:t>
      </w:r>
      <w:r w:rsidR="00B5422A" w:rsidRPr="006515B9">
        <w:rPr>
          <w:i/>
          <w:iCs/>
        </w:rPr>
        <w:t>OneHotEncoded</w:t>
      </w:r>
      <w:r w:rsidR="00B5422A">
        <w:t xml:space="preserve"> </w:t>
      </w:r>
      <w:r w:rsidR="00212830">
        <w:t>target</w:t>
      </w:r>
      <w:r w:rsidR="00B91BBE">
        <w:t xml:space="preserve"> </w:t>
      </w:r>
      <w:r w:rsidR="00B91BBE">
        <w:br/>
      </w:r>
      <w:r w:rsidR="00B91BBE">
        <w:lastRenderedPageBreak/>
        <w:br/>
      </w:r>
      <w:r w:rsidR="00B91BBE">
        <w:br/>
      </w:r>
      <w:r w:rsidR="00212830">
        <w:t>value</w:t>
      </w:r>
      <w:r w:rsidR="00B91BBE">
        <w:t xml:space="preserve"> </w:t>
      </w:r>
      <w:r w:rsidR="00212830" w:rsidRPr="006515B9">
        <w:rPr>
          <w:rFonts w:ascii="Courier New" w:hAnsi="Courier New" w:cs="Courier New"/>
        </w:rPr>
        <w:t>Cover_Type</w:t>
      </w:r>
      <w:r w:rsidR="002A5D98">
        <w:t xml:space="preserve"> </w:t>
      </w:r>
      <w:r w:rsidR="00104E05">
        <w:t>–</w:t>
      </w:r>
      <w:r w:rsidR="00605B39">
        <w:t xml:space="preserve"> </w:t>
      </w:r>
      <w:r w:rsidR="002A5D98">
        <w:t>Fig</w:t>
      </w:r>
      <w:r w:rsidR="00B5422A">
        <w:t>ure</w:t>
      </w:r>
      <w:r w:rsidR="00104E05">
        <w:t xml:space="preserve"> (b)</w:t>
      </w:r>
      <w:r w:rsidR="00B5422A">
        <w:t xml:space="preserve">. </w:t>
      </w:r>
      <w:r w:rsidR="00605B39">
        <w:t>As shown on</w:t>
      </w:r>
      <w:r>
        <w:t xml:space="preserve"> </w:t>
      </w:r>
      <w:r w:rsidR="00605B39">
        <w:t>Figure (b),</w:t>
      </w:r>
      <w:r>
        <w:t xml:space="preserve"> the </w:t>
      </w:r>
      <w:r w:rsidR="00605B39" w:rsidRPr="002C4B09">
        <w:t xml:space="preserve">‘Elevation’ variable seems to have a significant on the target value. This </w:t>
      </w:r>
      <w:r>
        <w:t xml:space="preserve">is </w:t>
      </w:r>
      <w:r w:rsidR="00605B39" w:rsidRPr="002C4B09">
        <w:t xml:space="preserve">confirmed </w:t>
      </w:r>
      <w:r>
        <w:t>by the scatter matrix (</w:t>
      </w:r>
      <w:r w:rsidR="000416A3">
        <w:t>see the notebook</w:t>
      </w:r>
      <w:r>
        <w:t>). We will ponder this more in depth in</w:t>
      </w:r>
      <w:r w:rsidR="00605B39" w:rsidRPr="002C4B09">
        <w:t xml:space="preserve"> the </w:t>
      </w:r>
      <w:r w:rsidR="00AD50BD" w:rsidRPr="002C4B09">
        <w:t xml:space="preserve">analysis of </w:t>
      </w:r>
      <w:r>
        <w:t xml:space="preserve">the </w:t>
      </w:r>
      <w:r w:rsidR="00AD50BD" w:rsidRPr="002C4B09">
        <w:t xml:space="preserve">distribution of each numerical feature. The figure (a) </w:t>
      </w:r>
      <w:r w:rsidR="00AD50BD" w:rsidRPr="008C3D2B">
        <w:t>emp</w:t>
      </w:r>
      <w:r w:rsidR="00AD50BD" w:rsidRPr="002C4B09">
        <w:t xml:space="preserve">hasizes a strong negative correlation between </w:t>
      </w:r>
      <w:r w:rsidR="00AD50BD" w:rsidRPr="006515B9">
        <w:rPr>
          <w:rFonts w:ascii="Courier New" w:hAnsi="Courier New" w:cs="Courier New"/>
        </w:rPr>
        <w:t>Hillshade</w:t>
      </w:r>
      <w:r w:rsidR="00AD50BD" w:rsidRPr="002C4B09">
        <w:t>_</w:t>
      </w:r>
      <w:r w:rsidR="00AD50BD" w:rsidRPr="006515B9">
        <w:rPr>
          <w:rFonts w:ascii="Courier New" w:hAnsi="Courier New" w:cs="Courier New"/>
        </w:rPr>
        <w:t>9am</w:t>
      </w:r>
      <w:r w:rsidR="00AD50BD" w:rsidRPr="002C4B09">
        <w:t xml:space="preserve"> and </w:t>
      </w:r>
      <w:r w:rsidR="00AD50BD" w:rsidRPr="006515B9">
        <w:rPr>
          <w:rFonts w:ascii="Courier New" w:hAnsi="Courier New" w:cs="Courier New"/>
        </w:rPr>
        <w:t>Hillshade</w:t>
      </w:r>
      <w:r w:rsidR="00AD50BD" w:rsidRPr="002C4B09">
        <w:t>_</w:t>
      </w:r>
      <w:r w:rsidR="00AD50BD" w:rsidRPr="006515B9">
        <w:rPr>
          <w:rFonts w:ascii="Courier New" w:hAnsi="Courier New" w:cs="Courier New"/>
        </w:rPr>
        <w:t>3pm</w:t>
      </w:r>
      <w:r w:rsidR="00AD50BD" w:rsidRPr="002C4B09">
        <w:t xml:space="preserve"> which is not surprising at all and should be addressed in the features selection phase. On the other hand, </w:t>
      </w:r>
      <w:r w:rsidR="00AA7A44" w:rsidRPr="00474A58">
        <w:rPr>
          <w:rFonts w:ascii="Courier New" w:hAnsi="Courier New" w:cs="Courier New"/>
          <w:sz w:val="19"/>
          <w:szCs w:val="19"/>
        </w:rPr>
        <w:t>V</w:t>
      </w:r>
      <w:r w:rsidR="00AD50BD" w:rsidRPr="00474A58">
        <w:rPr>
          <w:rFonts w:ascii="Courier New" w:hAnsi="Courier New" w:cs="Courier New"/>
          <w:sz w:val="19"/>
          <w:szCs w:val="19"/>
        </w:rPr>
        <w:t>ertical</w:t>
      </w:r>
      <w:r w:rsidR="00AA7A44" w:rsidRPr="002C4B09">
        <w:t>_</w:t>
      </w:r>
      <w:r w:rsidR="00AD50BD" w:rsidRPr="002C4B09">
        <w:t xml:space="preserve"> and </w:t>
      </w:r>
      <w:r w:rsidR="00AA7A44" w:rsidRPr="00474A58">
        <w:rPr>
          <w:rFonts w:ascii="Courier New" w:hAnsi="Courier New" w:cs="Courier New"/>
          <w:sz w:val="19"/>
          <w:szCs w:val="19"/>
        </w:rPr>
        <w:t>H</w:t>
      </w:r>
      <w:r w:rsidR="00AD50BD" w:rsidRPr="00474A58">
        <w:rPr>
          <w:rFonts w:ascii="Courier New" w:hAnsi="Courier New" w:cs="Courier New"/>
          <w:sz w:val="19"/>
          <w:szCs w:val="19"/>
        </w:rPr>
        <w:t>orizontal</w:t>
      </w:r>
      <w:r w:rsidR="00AA7A44" w:rsidRPr="00474A58">
        <w:rPr>
          <w:sz w:val="19"/>
          <w:szCs w:val="19"/>
        </w:rPr>
        <w:t>_</w:t>
      </w:r>
      <w:r w:rsidR="00AA7A44" w:rsidRPr="00474A58">
        <w:rPr>
          <w:rFonts w:ascii="Courier New" w:hAnsi="Courier New" w:cs="Courier New"/>
          <w:sz w:val="19"/>
          <w:szCs w:val="19"/>
        </w:rPr>
        <w:t>D</w:t>
      </w:r>
      <w:r w:rsidR="00AD50BD" w:rsidRPr="00474A58">
        <w:rPr>
          <w:rFonts w:ascii="Courier New" w:hAnsi="Courier New" w:cs="Courier New"/>
          <w:sz w:val="19"/>
          <w:szCs w:val="19"/>
        </w:rPr>
        <w:t>istance</w:t>
      </w:r>
      <w:r w:rsidR="00AA7A44" w:rsidRPr="00474A58">
        <w:rPr>
          <w:sz w:val="19"/>
          <w:szCs w:val="19"/>
        </w:rPr>
        <w:t>_</w:t>
      </w:r>
      <w:r w:rsidR="00AA7A44" w:rsidRPr="00474A58">
        <w:rPr>
          <w:rFonts w:ascii="Courier New" w:hAnsi="Courier New" w:cs="Courier New"/>
          <w:sz w:val="19"/>
          <w:szCs w:val="19"/>
        </w:rPr>
        <w:t>T</w:t>
      </w:r>
      <w:r w:rsidR="00AD50BD" w:rsidRPr="00474A58">
        <w:rPr>
          <w:rFonts w:ascii="Courier New" w:hAnsi="Courier New" w:cs="Courier New"/>
          <w:sz w:val="19"/>
          <w:szCs w:val="19"/>
        </w:rPr>
        <w:t>o</w:t>
      </w:r>
      <w:r w:rsidR="00AA7A44" w:rsidRPr="00474A58">
        <w:rPr>
          <w:sz w:val="19"/>
          <w:szCs w:val="19"/>
        </w:rPr>
        <w:t>_</w:t>
      </w:r>
      <w:r w:rsidR="00AA7A44" w:rsidRPr="00474A58">
        <w:rPr>
          <w:rFonts w:ascii="Courier New" w:hAnsi="Courier New" w:cs="Courier New"/>
          <w:sz w:val="19"/>
          <w:szCs w:val="19"/>
        </w:rPr>
        <w:t>H</w:t>
      </w:r>
      <w:r w:rsidR="00AD50BD" w:rsidRPr="00474A58">
        <w:rPr>
          <w:rFonts w:ascii="Courier New" w:hAnsi="Courier New" w:cs="Courier New"/>
          <w:sz w:val="19"/>
          <w:szCs w:val="19"/>
        </w:rPr>
        <w:t>ydrology</w:t>
      </w:r>
      <w:r w:rsidR="00AD50BD" w:rsidRPr="002C4B09">
        <w:t xml:space="preserve"> </w:t>
      </w:r>
      <w:proofErr w:type="gramStart"/>
      <w:r w:rsidR="00AD50BD" w:rsidRPr="002C4B09">
        <w:t>are</w:t>
      </w:r>
      <w:proofErr w:type="gramEnd"/>
      <w:r w:rsidR="00AD50BD" w:rsidRPr="002C4B09">
        <w:t xml:space="preserve"> correlated (0.65) which make us think that </w:t>
      </w:r>
      <w:r w:rsidR="00AA7A44" w:rsidRPr="002C4B09">
        <w:t xml:space="preserve">considering the Euclidian distance to hydrology could make sense (Feature Engineering). </w:t>
      </w:r>
      <w:r w:rsidR="00AD50BD" w:rsidRPr="002C4B09">
        <w:t xml:space="preserve"> </w:t>
      </w:r>
    </w:p>
    <w:p w14:paraId="66FF9B0A" w14:textId="5EDE37D6" w:rsidR="00D67CCA" w:rsidRDefault="00D67CCA" w:rsidP="008C3D2B"/>
    <w:p w14:paraId="35E67E7E" w14:textId="275DAB8E" w:rsidR="00CB6E82" w:rsidRDefault="00CB6E82" w:rsidP="008C3D2B">
      <w:r w:rsidRPr="00CB6E82">
        <w:rPr>
          <w:b/>
          <w:bCs/>
        </w:rPr>
        <w:t>Numerical features distribution</w:t>
      </w:r>
      <w:r>
        <w:rPr>
          <w:b/>
          <w:bCs/>
        </w:rPr>
        <w:t xml:space="preserve"> label-wise</w:t>
      </w:r>
      <w:r>
        <w:t xml:space="preserve">. </w:t>
      </w:r>
      <w:r w:rsidR="00532FA1">
        <w:t xml:space="preserve">A good way </w:t>
      </w:r>
      <w:r w:rsidR="00011BF7">
        <w:t xml:space="preserve">of getting familiar with the dataset and </w:t>
      </w:r>
      <w:r w:rsidR="00532FA1">
        <w:t>visua</w:t>
      </w:r>
      <w:r w:rsidR="00011BF7">
        <w:t xml:space="preserve">lizing the </w:t>
      </w:r>
      <w:r w:rsidR="008C34F1">
        <w:t xml:space="preserve">different classes is to breakdown by label the numerical features distributions. The Figure (c) clearly confirms that the </w:t>
      </w:r>
      <w:r w:rsidR="008C34F1" w:rsidRPr="006515B9">
        <w:rPr>
          <w:rFonts w:ascii="Courier New" w:hAnsi="Courier New" w:cs="Courier New"/>
        </w:rPr>
        <w:t>Elevation</w:t>
      </w:r>
      <w:r w:rsidR="008C34F1">
        <w:t xml:space="preserve"> variable has huge impact on the </w:t>
      </w:r>
      <w:r w:rsidR="008C34F1" w:rsidRPr="00474A58">
        <w:rPr>
          <w:rFonts w:ascii="Courier New" w:hAnsi="Courier New" w:cs="Courier New"/>
          <w:sz w:val="19"/>
          <w:szCs w:val="19"/>
        </w:rPr>
        <w:t>Cover_Type</w:t>
      </w:r>
      <w:r w:rsidR="008C34F1">
        <w:t xml:space="preserve">. Indeed, looking at the first chart of Figure (c), we see that we </w:t>
      </w:r>
      <w:r w:rsidR="00FE20E0">
        <w:t xml:space="preserve">almost surely </w:t>
      </w:r>
      <w:r w:rsidR="008C34F1">
        <w:t xml:space="preserve">differentiate a </w:t>
      </w:r>
      <w:r w:rsidR="008C34F1" w:rsidRPr="00474A58">
        <w:rPr>
          <w:rFonts w:ascii="Courier New" w:hAnsi="Courier New" w:cs="Courier New"/>
          <w:sz w:val="19"/>
          <w:szCs w:val="19"/>
        </w:rPr>
        <w:t>Cover_Type=4</w:t>
      </w:r>
      <w:r w:rsidR="008C34F1">
        <w:t xml:space="preserve"> forest from a </w:t>
      </w:r>
      <w:r w:rsidR="008C34F1" w:rsidRPr="00474A58">
        <w:rPr>
          <w:rFonts w:ascii="Courier New" w:hAnsi="Courier New" w:cs="Courier New"/>
          <w:sz w:val="19"/>
          <w:szCs w:val="19"/>
        </w:rPr>
        <w:t xml:space="preserve">Cover_Type=7 </w:t>
      </w:r>
      <w:r w:rsidR="008C34F1">
        <w:t xml:space="preserve">forest just looking at the elevation of the given forest. Unfortunately, </w:t>
      </w:r>
      <w:r w:rsidR="00FE20E0">
        <w:t xml:space="preserve">this insight does not work with all </w:t>
      </w:r>
      <w:r w:rsidR="00FE20E0" w:rsidRPr="00474A58">
        <w:rPr>
          <w:rFonts w:ascii="Courier New" w:hAnsi="Courier New" w:cs="Courier New"/>
          <w:sz w:val="19"/>
          <w:szCs w:val="19"/>
        </w:rPr>
        <w:t>Cover_Type</w:t>
      </w:r>
      <w:r w:rsidR="00FE20E0">
        <w:t xml:space="preserve"> values and the other numerical features are less discriminating.</w:t>
      </w:r>
    </w:p>
    <w:p w14:paraId="10FA989F" w14:textId="4BD783DC" w:rsidR="00532FA1" w:rsidRDefault="00532FA1" w:rsidP="00D011B8">
      <w:pPr>
        <w:pStyle w:val="Sansinterligne"/>
      </w:pPr>
    </w:p>
    <w:p w14:paraId="4366C9C7" w14:textId="12D945DD" w:rsidR="00CB6E82" w:rsidRDefault="008C34F1" w:rsidP="008C3D2B">
      <w:r>
        <w:rPr>
          <w:noProof/>
        </w:rPr>
        <mc:AlternateContent>
          <mc:Choice Requires="wps">
            <w:drawing>
              <wp:anchor distT="0" distB="0" distL="114300" distR="114300" simplePos="0" relativeHeight="251664384" behindDoc="0" locked="0" layoutInCell="1" allowOverlap="1" wp14:anchorId="3B1D55D9" wp14:editId="7832CC7D">
                <wp:simplePos x="0" y="0"/>
                <wp:positionH relativeFrom="column">
                  <wp:posOffset>3175</wp:posOffset>
                </wp:positionH>
                <wp:positionV relativeFrom="paragraph">
                  <wp:posOffset>1804407</wp:posOffset>
                </wp:positionV>
                <wp:extent cx="4740443" cy="26098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4740443" cy="260985"/>
                        </a:xfrm>
                        <a:prstGeom prst="rect">
                          <a:avLst/>
                        </a:prstGeom>
                        <a:noFill/>
                        <a:ln w="6350">
                          <a:noFill/>
                        </a:ln>
                      </wps:spPr>
                      <wps:txbx>
                        <w:txbxContent>
                          <w:p w14:paraId="29E5DFEE" w14:textId="2FD4280F" w:rsidR="008C34F1" w:rsidRPr="004F5544" w:rsidRDefault="008C34F1" w:rsidP="006729F3">
                            <w:pPr>
                              <w:jc w:val="center"/>
                              <w:rPr>
                                <w:color w:val="404040" w:themeColor="text1" w:themeTint="BF"/>
                                <w:sz w:val="19"/>
                                <w:szCs w:val="19"/>
                              </w:rPr>
                            </w:pPr>
                            <w:r w:rsidRPr="004F5544">
                              <w:rPr>
                                <w:color w:val="404040" w:themeColor="text1" w:themeTint="BF"/>
                                <w:sz w:val="19"/>
                                <w:szCs w:val="19"/>
                              </w:rPr>
                              <w:t>(c) Numerical features distributions with label-wise breakdown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D55D9" id="Zone de texte 6" o:spid="_x0000_s1028" type="#_x0000_t202" style="position:absolute;left:0;text-align:left;margin-left:.25pt;margin-top:142.1pt;width:373.25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" filled="f" stroked="f" strokeweight=".5pt">
                <v:textbox>
                  <w:txbxContent>
                    <w:p w14:paraId="29E5DFEE" w14:textId="2FD4280F" w:rsidR="008C34F1" w:rsidRPr="004F5544" w:rsidRDefault="008C34F1" w:rsidP="006729F3">
                      <w:pPr>
                        <w:jc w:val="center"/>
                        <w:rPr>
                          <w:color w:val="404040" w:themeColor="text1" w:themeTint="BF"/>
                          <w:sz w:val="19"/>
                          <w:szCs w:val="19"/>
                        </w:rPr>
                      </w:pPr>
                      <w:r w:rsidRPr="004F5544">
                        <w:rPr>
                          <w:color w:val="404040" w:themeColor="text1" w:themeTint="BF"/>
                          <w:sz w:val="19"/>
                          <w:szCs w:val="19"/>
                        </w:rPr>
                        <w:t>(c) Numerical features distributions with label-wise breakdown</w:t>
                      </w:r>
                    </w:p>
                  </w:txbxContent>
                </v:textbox>
              </v:shape>
            </w:pict>
          </mc:Fallback>
        </mc:AlternateContent>
      </w:r>
      <w:r w:rsidR="00532FA1">
        <w:rPr>
          <w:noProof/>
        </w:rPr>
        <w:drawing>
          <wp:inline distT="0" distB="0" distL="0" distR="0" wp14:anchorId="2E0D26DF" wp14:editId="2F25DDEB">
            <wp:extent cx="4679950" cy="180512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9950" cy="1805123"/>
                    </a:xfrm>
                    <a:prstGeom prst="rect">
                      <a:avLst/>
                    </a:prstGeom>
                  </pic:spPr>
                </pic:pic>
              </a:graphicData>
            </a:graphic>
          </wp:inline>
        </w:drawing>
      </w:r>
    </w:p>
    <w:p w14:paraId="17101C0A" w14:textId="473D8707" w:rsidR="00212830" w:rsidRDefault="00212830" w:rsidP="008C3D2B"/>
    <w:p w14:paraId="3C453DE3" w14:textId="77777777" w:rsidR="006515B9" w:rsidRPr="006515B9" w:rsidRDefault="006515B9" w:rsidP="006515B9">
      <w:pPr>
        <w:rPr>
          <w:sz w:val="16"/>
          <w:szCs w:val="16"/>
        </w:rPr>
      </w:pPr>
    </w:p>
    <w:p w14:paraId="1E71EF83" w14:textId="4B5E9B7F" w:rsidR="009402B1" w:rsidRDefault="009402B1" w:rsidP="008C3D2B">
      <w:r>
        <w:rPr>
          <w:b/>
          <w:bCs/>
        </w:rPr>
        <w:t>Categorical features analysis.</w:t>
      </w:r>
      <w:r>
        <w:t xml:space="preserve"> </w:t>
      </w:r>
      <w:r w:rsidR="00275FBD">
        <w:t xml:space="preserve">We </w:t>
      </w:r>
      <w:r w:rsidR="00A62E91">
        <w:t xml:space="preserve">first </w:t>
      </w:r>
      <w:r w:rsidR="00275FBD">
        <w:t xml:space="preserve">studied the repartition the </w:t>
      </w:r>
      <w:r w:rsidR="00275FBD" w:rsidRPr="00474A58">
        <w:rPr>
          <w:rFonts w:ascii="Courier New" w:hAnsi="Courier New" w:cs="Courier New"/>
          <w:sz w:val="19"/>
          <w:szCs w:val="19"/>
        </w:rPr>
        <w:t>Wi</w:t>
      </w:r>
      <w:r w:rsidR="00A62E91" w:rsidRPr="00474A58">
        <w:rPr>
          <w:rFonts w:ascii="Courier New" w:hAnsi="Courier New" w:cs="Courier New"/>
          <w:sz w:val="19"/>
          <w:szCs w:val="19"/>
        </w:rPr>
        <w:t>l</w:t>
      </w:r>
      <w:r w:rsidR="00275FBD" w:rsidRPr="00474A58">
        <w:rPr>
          <w:rFonts w:ascii="Courier New" w:hAnsi="Courier New" w:cs="Courier New"/>
          <w:sz w:val="19"/>
          <w:szCs w:val="19"/>
        </w:rPr>
        <w:t>derness</w:t>
      </w:r>
      <w:r w:rsidR="00A62E91" w:rsidRPr="00474A58">
        <w:rPr>
          <w:rFonts w:ascii="Courier New" w:hAnsi="Courier New" w:cs="Courier New"/>
          <w:sz w:val="19"/>
          <w:szCs w:val="19"/>
        </w:rPr>
        <w:t>_</w:t>
      </w:r>
      <w:r w:rsidR="00275FBD" w:rsidRPr="00474A58">
        <w:rPr>
          <w:rFonts w:ascii="Courier New" w:hAnsi="Courier New" w:cs="Courier New"/>
          <w:sz w:val="19"/>
          <w:szCs w:val="19"/>
        </w:rPr>
        <w:t xml:space="preserve">Area% </w:t>
      </w:r>
      <w:r w:rsidR="00275FBD">
        <w:t xml:space="preserve">and </w:t>
      </w:r>
      <w:r w:rsidR="00275FBD" w:rsidRPr="00474A58">
        <w:rPr>
          <w:rFonts w:ascii="Courier New" w:hAnsi="Courier New" w:cs="Courier New"/>
          <w:sz w:val="19"/>
          <w:szCs w:val="19"/>
        </w:rPr>
        <w:t>Soil_Type%</w:t>
      </w:r>
      <w:r w:rsidR="00275FBD">
        <w:t xml:space="preserve"> label-wise. </w:t>
      </w:r>
      <w:r w:rsidR="00A62E91">
        <w:t>B</w:t>
      </w:r>
      <w:r w:rsidR="00275FBD">
        <w:t xml:space="preserve">y pivoting them (see notebook), we realized that they could have huge impact on the </w:t>
      </w:r>
      <w:r w:rsidR="00275FBD" w:rsidRPr="00474A58">
        <w:rPr>
          <w:rFonts w:ascii="Courier New" w:hAnsi="Courier New" w:cs="Courier New"/>
          <w:sz w:val="19"/>
          <w:szCs w:val="19"/>
        </w:rPr>
        <w:t>Cover_Type</w:t>
      </w:r>
      <w:r w:rsidR="00275FBD">
        <w:t>.</w:t>
      </w:r>
      <w:r w:rsidR="00A62E91">
        <w:t xml:space="preserve"> For example, in the training dataset, </w:t>
      </w:r>
      <w:r w:rsidR="00A62E91" w:rsidRPr="00474A58">
        <w:rPr>
          <w:rFonts w:ascii="Courier New" w:hAnsi="Courier New" w:cs="Courier New"/>
          <w:sz w:val="19"/>
          <w:szCs w:val="19"/>
        </w:rPr>
        <w:t>Cover_Type=4</w:t>
      </w:r>
      <w:r w:rsidR="00A62E91">
        <w:t xml:space="preserve"> </w:t>
      </w:r>
      <w:r w:rsidR="00A62E91" w:rsidRPr="00A62E91">
        <w:rPr>
          <w:i/>
          <w:iCs/>
        </w:rPr>
        <w:t>could</w:t>
      </w:r>
      <w:r w:rsidR="00A62E91">
        <w:t xml:space="preserve"> imply </w:t>
      </w:r>
      <w:r w:rsidR="00A62E91" w:rsidRPr="00474A58">
        <w:rPr>
          <w:rFonts w:ascii="Courier New" w:hAnsi="Courier New" w:cs="Courier New"/>
          <w:sz w:val="19"/>
          <w:szCs w:val="19"/>
        </w:rPr>
        <w:t>Wilderness_Area=4</w:t>
      </w:r>
      <w:r w:rsidR="00A62E91">
        <w:t xml:space="preserve">. Similarly, all </w:t>
      </w:r>
      <w:r w:rsidR="00A62E91" w:rsidRPr="00474A58">
        <w:rPr>
          <w:rFonts w:ascii="Courier New" w:hAnsi="Courier New" w:cs="Courier New"/>
          <w:sz w:val="19"/>
          <w:szCs w:val="19"/>
        </w:rPr>
        <w:t>Soil_Type=37</w:t>
      </w:r>
      <w:r w:rsidR="00A62E91">
        <w:t xml:space="preserve"> are </w:t>
      </w:r>
      <w:r w:rsidR="00A62E91" w:rsidRPr="00474A58">
        <w:rPr>
          <w:rFonts w:ascii="Courier New" w:hAnsi="Courier New" w:cs="Courier New"/>
          <w:sz w:val="19"/>
          <w:szCs w:val="19"/>
        </w:rPr>
        <w:t>Cover_Type=7</w:t>
      </w:r>
      <w:r w:rsidR="00A62E91">
        <w:t>.</w:t>
      </w:r>
      <w:r w:rsidR="00ED33A9">
        <w:t xml:space="preserve"> In addition, the </w:t>
      </w:r>
      <w:r w:rsidR="00ED33A9" w:rsidRPr="00474A58">
        <w:rPr>
          <w:rFonts w:ascii="Courier New" w:hAnsi="Courier New" w:cs="Courier New"/>
          <w:sz w:val="19"/>
          <w:szCs w:val="19"/>
        </w:rPr>
        <w:t xml:space="preserve">Soil_Type </w:t>
      </w:r>
      <w:r w:rsidR="00ED33A9">
        <w:t xml:space="preserve">distribution is very unbalanced (more than half of the </w:t>
      </w:r>
      <w:r w:rsidR="00ED33A9" w:rsidRPr="00474A58">
        <w:rPr>
          <w:rFonts w:ascii="Courier New" w:hAnsi="Courier New" w:cs="Courier New"/>
          <w:sz w:val="19"/>
          <w:szCs w:val="19"/>
        </w:rPr>
        <w:t>Soil_Type</w:t>
      </w:r>
      <w:r w:rsidR="00ED33A9">
        <w:t xml:space="preserve"> stand for less than 10% of the observations).</w:t>
      </w:r>
    </w:p>
    <w:p w14:paraId="3E83BF77" w14:textId="6AA25850" w:rsidR="00A62E91" w:rsidRPr="00D011B8" w:rsidRDefault="00A62E91" w:rsidP="00D011B8">
      <w:pPr>
        <w:pStyle w:val="Sansinterligne"/>
      </w:pPr>
    </w:p>
    <w:p w14:paraId="63B87477" w14:textId="66738E29" w:rsidR="00F96A7C" w:rsidRDefault="00A62E91" w:rsidP="008C3D2B">
      <w:r>
        <w:rPr>
          <w:b/>
          <w:bCs/>
        </w:rPr>
        <w:t xml:space="preserve">An </w:t>
      </w:r>
      <w:r w:rsidR="000E5CD7">
        <w:rPr>
          <w:b/>
          <w:bCs/>
        </w:rPr>
        <w:t>artificially</w:t>
      </w:r>
      <w:r>
        <w:rPr>
          <w:b/>
          <w:bCs/>
        </w:rPr>
        <w:t xml:space="preserve"> balanced training dataset. </w:t>
      </w:r>
      <w:r w:rsidR="000E5CD7">
        <w:t xml:space="preserve">A deeper analysis of </w:t>
      </w:r>
      <w:r w:rsidR="004460B4">
        <w:t xml:space="preserve">these categorical variables across </w:t>
      </w:r>
      <w:r w:rsidR="000E5CD7">
        <w:t xml:space="preserve">the </w:t>
      </w:r>
      <w:r w:rsidR="004460B4">
        <w:t xml:space="preserve">train and test dataset highlights the fact that the training set is artificially balanced. Indeed, it is composed of 2160 forests of each cover type. </w:t>
      </w:r>
      <w:r w:rsidR="00F76F56">
        <w:t>There is no way to</w:t>
      </w:r>
      <w:r w:rsidR="004460B4">
        <w:t xml:space="preserve"> </w:t>
      </w:r>
      <w:r w:rsidR="00F76F56">
        <w:t xml:space="preserve">closely </w:t>
      </w:r>
      <w:r w:rsidR="004460B4">
        <w:t xml:space="preserve">estimate the number (or proportion) of each cover type </w:t>
      </w:r>
      <w:r w:rsidR="00F76F56">
        <w:t>in the test set. However, the study of the categorical values showed that they are unevenly distributed between the training and the test dataset</w:t>
      </w:r>
      <w:r w:rsidR="00F96A7C">
        <w:t>. A few examples below:</w:t>
      </w:r>
    </w:p>
    <w:p w14:paraId="7A21B819" w14:textId="77777777" w:rsidR="009C104C" w:rsidRDefault="009C104C" w:rsidP="008C3D2B"/>
    <w:p w14:paraId="0D3F4BC1" w14:textId="77777777" w:rsidR="00D011B8" w:rsidRDefault="00D011B8" w:rsidP="00D011B8">
      <w:pPr>
        <w:pStyle w:val="Sansinterligne"/>
      </w:pPr>
    </w:p>
    <w:tbl>
      <w:tblPr>
        <w:tblStyle w:val="Grilledutableau"/>
        <w:tblW w:w="0" w:type="auto"/>
        <w:tblLook w:val="04A0" w:firstRow="1" w:lastRow="0" w:firstColumn="1" w:lastColumn="0" w:noHBand="0" w:noVBand="1"/>
      </w:tblPr>
      <w:tblGrid>
        <w:gridCol w:w="2082"/>
        <w:gridCol w:w="1297"/>
        <w:gridCol w:w="1327"/>
        <w:gridCol w:w="1327"/>
        <w:gridCol w:w="1327"/>
      </w:tblGrid>
      <w:tr w:rsidR="00D011B8" w14:paraId="20228FD2" w14:textId="77777777" w:rsidTr="0081669E">
        <w:trPr>
          <w:trHeight w:val="340"/>
        </w:trPr>
        <w:tc>
          <w:tcPr>
            <w:tcW w:w="2972" w:type="dxa"/>
            <w:vAlign w:val="center"/>
          </w:tcPr>
          <w:p w14:paraId="001E1A42" w14:textId="52C1D21E" w:rsidR="00F96A7C" w:rsidRDefault="00F96A7C" w:rsidP="000416A3">
            <w:pPr>
              <w:jc w:val="center"/>
            </w:pPr>
          </w:p>
        </w:tc>
        <w:tc>
          <w:tcPr>
            <w:tcW w:w="317" w:type="dxa"/>
            <w:vAlign w:val="center"/>
          </w:tcPr>
          <w:p w14:paraId="1DE21585" w14:textId="444EEFAB" w:rsidR="00F96A7C" w:rsidRPr="006515B9" w:rsidRDefault="00F96A7C" w:rsidP="000416A3">
            <w:pPr>
              <w:jc w:val="center"/>
              <w:rPr>
                <w:rFonts w:ascii="Courier New" w:hAnsi="Courier New" w:cs="Courier New"/>
                <w:sz w:val="17"/>
                <w:szCs w:val="17"/>
              </w:rPr>
            </w:pPr>
            <w:r w:rsidRPr="006515B9">
              <w:rPr>
                <w:rFonts w:ascii="Courier New" w:hAnsi="Courier New" w:cs="Courier New"/>
                <w:sz w:val="17"/>
                <w:szCs w:val="17"/>
              </w:rPr>
              <w:t>Wild_Area1</w:t>
            </w:r>
          </w:p>
        </w:tc>
        <w:tc>
          <w:tcPr>
            <w:tcW w:w="1357" w:type="dxa"/>
            <w:vAlign w:val="center"/>
          </w:tcPr>
          <w:p w14:paraId="056043FF" w14:textId="234D48B1" w:rsidR="00F96A7C" w:rsidRPr="006515B9" w:rsidRDefault="00F96A7C" w:rsidP="000416A3">
            <w:pPr>
              <w:jc w:val="center"/>
              <w:rPr>
                <w:rFonts w:ascii="Courier New" w:hAnsi="Courier New" w:cs="Courier New"/>
                <w:sz w:val="17"/>
                <w:szCs w:val="17"/>
              </w:rPr>
            </w:pPr>
            <w:r w:rsidRPr="006515B9">
              <w:rPr>
                <w:rFonts w:ascii="Courier New" w:hAnsi="Courier New" w:cs="Courier New"/>
                <w:sz w:val="17"/>
                <w:szCs w:val="17"/>
              </w:rPr>
              <w:t>Wild_Area4</w:t>
            </w:r>
          </w:p>
        </w:tc>
        <w:tc>
          <w:tcPr>
            <w:tcW w:w="1357" w:type="dxa"/>
            <w:vAlign w:val="center"/>
          </w:tcPr>
          <w:p w14:paraId="591D43BC" w14:textId="1AAE66FA" w:rsidR="00F96A7C" w:rsidRPr="006515B9" w:rsidRDefault="00F96A7C" w:rsidP="000416A3">
            <w:pPr>
              <w:jc w:val="center"/>
              <w:rPr>
                <w:rFonts w:ascii="Courier New" w:hAnsi="Courier New" w:cs="Courier New"/>
                <w:sz w:val="17"/>
                <w:szCs w:val="17"/>
              </w:rPr>
            </w:pPr>
            <w:r w:rsidRPr="006515B9">
              <w:rPr>
                <w:rFonts w:ascii="Courier New" w:hAnsi="Courier New" w:cs="Courier New"/>
                <w:sz w:val="17"/>
                <w:szCs w:val="17"/>
              </w:rPr>
              <w:t>Soil_Type1</w:t>
            </w:r>
          </w:p>
        </w:tc>
        <w:tc>
          <w:tcPr>
            <w:tcW w:w="1357" w:type="dxa"/>
            <w:vAlign w:val="center"/>
          </w:tcPr>
          <w:p w14:paraId="52BC62AE" w14:textId="2FB14EA0" w:rsidR="00F96A7C" w:rsidRPr="006515B9" w:rsidRDefault="00F96A7C" w:rsidP="000416A3">
            <w:pPr>
              <w:jc w:val="center"/>
              <w:rPr>
                <w:rFonts w:ascii="Courier New" w:hAnsi="Courier New" w:cs="Courier New"/>
                <w:sz w:val="17"/>
                <w:szCs w:val="17"/>
              </w:rPr>
            </w:pPr>
            <w:r w:rsidRPr="006515B9">
              <w:rPr>
                <w:rFonts w:ascii="Courier New" w:hAnsi="Courier New" w:cs="Courier New"/>
                <w:sz w:val="17"/>
                <w:szCs w:val="17"/>
              </w:rPr>
              <w:t>Soil_Type2</w:t>
            </w:r>
          </w:p>
        </w:tc>
      </w:tr>
      <w:tr w:rsidR="00D011B8" w14:paraId="1170047B" w14:textId="77777777" w:rsidTr="0081669E">
        <w:trPr>
          <w:trHeight w:val="340"/>
        </w:trPr>
        <w:tc>
          <w:tcPr>
            <w:tcW w:w="2972" w:type="dxa"/>
            <w:vAlign w:val="center"/>
          </w:tcPr>
          <w:p w14:paraId="68F42043" w14:textId="2AB86EEE" w:rsidR="00F96A7C" w:rsidRDefault="00D011B8" w:rsidP="000416A3">
            <w:pPr>
              <w:jc w:val="center"/>
            </w:pPr>
            <w:r>
              <w:t>Count in train set</w:t>
            </w:r>
          </w:p>
        </w:tc>
        <w:tc>
          <w:tcPr>
            <w:tcW w:w="317" w:type="dxa"/>
            <w:vAlign w:val="center"/>
          </w:tcPr>
          <w:p w14:paraId="78869449" w14:textId="00C463EB" w:rsidR="00F96A7C" w:rsidRDefault="00D011B8" w:rsidP="000416A3">
            <w:pPr>
              <w:jc w:val="center"/>
            </w:pPr>
            <w:r>
              <w:t>3568</w:t>
            </w:r>
          </w:p>
        </w:tc>
        <w:tc>
          <w:tcPr>
            <w:tcW w:w="1357" w:type="dxa"/>
            <w:vAlign w:val="center"/>
          </w:tcPr>
          <w:p w14:paraId="5DF3AE94" w14:textId="36622554" w:rsidR="00F96A7C" w:rsidRDefault="00D011B8" w:rsidP="000416A3">
            <w:pPr>
              <w:jc w:val="center"/>
            </w:pPr>
            <w:r>
              <w:t>4681</w:t>
            </w:r>
          </w:p>
        </w:tc>
        <w:tc>
          <w:tcPr>
            <w:tcW w:w="1357" w:type="dxa"/>
            <w:vAlign w:val="center"/>
          </w:tcPr>
          <w:p w14:paraId="687D398E" w14:textId="655B3386" w:rsidR="00F96A7C" w:rsidRDefault="00D011B8" w:rsidP="000416A3">
            <w:pPr>
              <w:jc w:val="center"/>
            </w:pPr>
            <w:r>
              <w:t>627</w:t>
            </w:r>
          </w:p>
        </w:tc>
        <w:tc>
          <w:tcPr>
            <w:tcW w:w="1357" w:type="dxa"/>
            <w:vAlign w:val="center"/>
          </w:tcPr>
          <w:p w14:paraId="2715FBF7" w14:textId="08EB67DD" w:rsidR="00F96A7C" w:rsidRDefault="00D011B8" w:rsidP="000416A3">
            <w:pPr>
              <w:jc w:val="center"/>
            </w:pPr>
            <w:r>
              <w:t>1006</w:t>
            </w:r>
          </w:p>
        </w:tc>
      </w:tr>
      <w:tr w:rsidR="00D011B8" w14:paraId="5D13D1D2" w14:textId="77777777" w:rsidTr="0081669E">
        <w:trPr>
          <w:trHeight w:val="340"/>
        </w:trPr>
        <w:tc>
          <w:tcPr>
            <w:tcW w:w="2972" w:type="dxa"/>
            <w:vAlign w:val="center"/>
          </w:tcPr>
          <w:p w14:paraId="11689CAE" w14:textId="38AD52AE" w:rsidR="00F96A7C" w:rsidRDefault="00D011B8" w:rsidP="000416A3">
            <w:pPr>
              <w:jc w:val="center"/>
            </w:pPr>
            <w:r>
              <w:t>Count in test set</w:t>
            </w:r>
          </w:p>
        </w:tc>
        <w:tc>
          <w:tcPr>
            <w:tcW w:w="317" w:type="dxa"/>
            <w:vAlign w:val="center"/>
          </w:tcPr>
          <w:p w14:paraId="754F8950" w14:textId="0A3CE841" w:rsidR="00F96A7C" w:rsidRDefault="00D011B8" w:rsidP="000416A3">
            <w:pPr>
              <w:jc w:val="center"/>
            </w:pPr>
            <w:r>
              <w:t>260796</w:t>
            </w:r>
          </w:p>
        </w:tc>
        <w:tc>
          <w:tcPr>
            <w:tcW w:w="1357" w:type="dxa"/>
            <w:vAlign w:val="center"/>
          </w:tcPr>
          <w:p w14:paraId="0753B48F" w14:textId="48BFE19E" w:rsidR="00F96A7C" w:rsidRDefault="00D011B8" w:rsidP="000416A3">
            <w:pPr>
              <w:jc w:val="center"/>
            </w:pPr>
            <w:r>
              <w:t>36968</w:t>
            </w:r>
          </w:p>
        </w:tc>
        <w:tc>
          <w:tcPr>
            <w:tcW w:w="1357" w:type="dxa"/>
            <w:vAlign w:val="center"/>
          </w:tcPr>
          <w:p w14:paraId="3142740B" w14:textId="2EFE5AD3" w:rsidR="00F96A7C" w:rsidRDefault="00D011B8" w:rsidP="000416A3">
            <w:pPr>
              <w:jc w:val="center"/>
            </w:pPr>
            <w:r>
              <w:t>7525</w:t>
            </w:r>
          </w:p>
        </w:tc>
        <w:tc>
          <w:tcPr>
            <w:tcW w:w="1357" w:type="dxa"/>
            <w:vAlign w:val="center"/>
          </w:tcPr>
          <w:p w14:paraId="5D6A9646" w14:textId="77A4B55D" w:rsidR="00F96A7C" w:rsidRDefault="00D011B8" w:rsidP="000416A3">
            <w:pPr>
              <w:jc w:val="center"/>
            </w:pPr>
            <w:r>
              <w:t>4823</w:t>
            </w:r>
          </w:p>
        </w:tc>
      </w:tr>
      <w:tr w:rsidR="00D011B8" w14:paraId="0B2964E2" w14:textId="77777777" w:rsidTr="0081669E">
        <w:trPr>
          <w:trHeight w:val="340"/>
        </w:trPr>
        <w:tc>
          <w:tcPr>
            <w:tcW w:w="2972" w:type="dxa"/>
            <w:vAlign w:val="center"/>
          </w:tcPr>
          <w:p w14:paraId="5C654FB0" w14:textId="68DB3C72" w:rsidR="00F96A7C" w:rsidRDefault="00D011B8" w:rsidP="000416A3">
            <w:pPr>
              <w:jc w:val="center"/>
            </w:pPr>
            <w:r>
              <w:t>Proportion train set</w:t>
            </w:r>
          </w:p>
        </w:tc>
        <w:tc>
          <w:tcPr>
            <w:tcW w:w="317" w:type="dxa"/>
            <w:vAlign w:val="center"/>
          </w:tcPr>
          <w:p w14:paraId="35AEEA14" w14:textId="1C6C418A" w:rsidR="00F96A7C" w:rsidRDefault="00D011B8" w:rsidP="000416A3">
            <w:pPr>
              <w:jc w:val="center"/>
            </w:pPr>
            <w:r>
              <w:t>23.6%</w:t>
            </w:r>
          </w:p>
        </w:tc>
        <w:tc>
          <w:tcPr>
            <w:tcW w:w="1357" w:type="dxa"/>
            <w:vAlign w:val="center"/>
          </w:tcPr>
          <w:p w14:paraId="1256E4A0" w14:textId="3A2228DA" w:rsidR="00F96A7C" w:rsidRDefault="00D011B8" w:rsidP="000416A3">
            <w:pPr>
              <w:jc w:val="center"/>
            </w:pPr>
            <w:r>
              <w:t>31.0%</w:t>
            </w:r>
          </w:p>
        </w:tc>
        <w:tc>
          <w:tcPr>
            <w:tcW w:w="1357" w:type="dxa"/>
            <w:vAlign w:val="center"/>
          </w:tcPr>
          <w:p w14:paraId="2A8D7C0F" w14:textId="5C7DB1B8" w:rsidR="00F96A7C" w:rsidRDefault="00D011B8" w:rsidP="000416A3">
            <w:pPr>
              <w:jc w:val="center"/>
            </w:pPr>
            <w:r>
              <w:t>4.2%</w:t>
            </w:r>
          </w:p>
        </w:tc>
        <w:tc>
          <w:tcPr>
            <w:tcW w:w="1357" w:type="dxa"/>
            <w:vAlign w:val="center"/>
          </w:tcPr>
          <w:p w14:paraId="10DD0C31" w14:textId="144CB84F" w:rsidR="00F96A7C" w:rsidRDefault="00D011B8" w:rsidP="000416A3">
            <w:pPr>
              <w:jc w:val="center"/>
            </w:pPr>
            <w:r>
              <w:t>6.7%</w:t>
            </w:r>
          </w:p>
        </w:tc>
      </w:tr>
      <w:tr w:rsidR="00D011B8" w14:paraId="39A55B86" w14:textId="77777777" w:rsidTr="0081669E">
        <w:trPr>
          <w:trHeight w:val="340"/>
        </w:trPr>
        <w:tc>
          <w:tcPr>
            <w:tcW w:w="2972" w:type="dxa"/>
            <w:vAlign w:val="center"/>
          </w:tcPr>
          <w:p w14:paraId="4E58A834" w14:textId="6AE926A2" w:rsidR="00D011B8" w:rsidRDefault="00D011B8" w:rsidP="000416A3">
            <w:pPr>
              <w:jc w:val="center"/>
            </w:pPr>
            <w:r>
              <w:t xml:space="preserve">Proportion in </w:t>
            </w:r>
            <w:proofErr w:type="spellStart"/>
            <w:r>
              <w:t>test</w:t>
            </w:r>
            <w:r w:rsidR="000416A3">
              <w:t>set</w:t>
            </w:r>
            <w:proofErr w:type="spellEnd"/>
          </w:p>
        </w:tc>
        <w:tc>
          <w:tcPr>
            <w:tcW w:w="317" w:type="dxa"/>
            <w:vAlign w:val="center"/>
          </w:tcPr>
          <w:p w14:paraId="3A39AC5B" w14:textId="1323F560" w:rsidR="00D011B8" w:rsidRDefault="00D011B8" w:rsidP="000416A3">
            <w:pPr>
              <w:jc w:val="center"/>
            </w:pPr>
            <w:r>
              <w:t>44.9%</w:t>
            </w:r>
          </w:p>
        </w:tc>
        <w:tc>
          <w:tcPr>
            <w:tcW w:w="1357" w:type="dxa"/>
            <w:vAlign w:val="center"/>
          </w:tcPr>
          <w:p w14:paraId="5195F440" w14:textId="2DF81D1C" w:rsidR="00D011B8" w:rsidRDefault="00D011B8" w:rsidP="000416A3">
            <w:pPr>
              <w:jc w:val="center"/>
            </w:pPr>
            <w:r>
              <w:t>6.4%</w:t>
            </w:r>
          </w:p>
        </w:tc>
        <w:tc>
          <w:tcPr>
            <w:tcW w:w="1357" w:type="dxa"/>
            <w:vAlign w:val="center"/>
          </w:tcPr>
          <w:p w14:paraId="00C82940" w14:textId="62BBB959" w:rsidR="00D011B8" w:rsidRDefault="00D011B8" w:rsidP="000416A3">
            <w:pPr>
              <w:jc w:val="center"/>
            </w:pPr>
            <w:r>
              <w:t>1.3%</w:t>
            </w:r>
          </w:p>
        </w:tc>
        <w:tc>
          <w:tcPr>
            <w:tcW w:w="1357" w:type="dxa"/>
            <w:vAlign w:val="center"/>
          </w:tcPr>
          <w:p w14:paraId="19E3223E" w14:textId="5E47670B" w:rsidR="00D011B8" w:rsidRDefault="00D011B8" w:rsidP="000416A3">
            <w:pPr>
              <w:jc w:val="center"/>
            </w:pPr>
            <w:r>
              <w:t>0.8%</w:t>
            </w:r>
          </w:p>
        </w:tc>
      </w:tr>
    </w:tbl>
    <w:p w14:paraId="5BD722E7" w14:textId="77777777" w:rsidR="00A62E91" w:rsidRPr="009402B1" w:rsidRDefault="00A62E91" w:rsidP="00D011B8">
      <w:pPr>
        <w:pStyle w:val="Sansinterligne"/>
      </w:pPr>
    </w:p>
    <w:p w14:paraId="42445A40" w14:textId="64B2516E" w:rsidR="00254989" w:rsidRDefault="00254989" w:rsidP="008C3D2B">
      <w:r w:rsidRPr="00254989">
        <w:t>This suggests that the natural distribution between these 7 forest types is not uniform as suggested by the training dataset</w:t>
      </w:r>
      <w:r>
        <w:t>. T</w:t>
      </w:r>
      <w:r w:rsidRPr="00254989">
        <w:t>his observation is not surprising, it is even rather rational</w:t>
      </w:r>
      <w:r>
        <w:t xml:space="preserve"> not to find the homogenous number of each cover type in real life</w:t>
      </w:r>
      <w:r w:rsidRPr="00254989">
        <w:t>. This will create a bias in the prediction.</w:t>
      </w:r>
    </w:p>
    <w:p w14:paraId="205EF69F" w14:textId="77777777" w:rsidR="00254989" w:rsidRDefault="00254989" w:rsidP="008C3D2B"/>
    <w:p w14:paraId="68681A10" w14:textId="77777777" w:rsidR="00254989" w:rsidRDefault="00254989" w:rsidP="008C3D2B"/>
    <w:p w14:paraId="4A4354C6" w14:textId="7C15972D" w:rsidR="00D67CCA" w:rsidRDefault="00D67CCA" w:rsidP="008C3D2B">
      <w:pPr>
        <w:pStyle w:val="Titre2"/>
      </w:pPr>
      <w:bookmarkStart w:id="10" w:name="_Toc99747615"/>
      <w:r>
        <w:t>Preprocessing and feature engineering</w:t>
      </w:r>
      <w:bookmarkEnd w:id="10"/>
    </w:p>
    <w:p w14:paraId="5270D27D" w14:textId="20417EC8" w:rsidR="00D67CCA" w:rsidRDefault="00BE3028" w:rsidP="008C3D2B">
      <w:r w:rsidRPr="00BE3028">
        <w:rPr>
          <w:b/>
          <w:bCs/>
        </w:rPr>
        <w:t>Context</w:t>
      </w:r>
      <w:r>
        <w:t xml:space="preserve">. </w:t>
      </w:r>
      <w:r w:rsidR="00BC4286">
        <w:t xml:space="preserve">This part </w:t>
      </w:r>
      <w:r w:rsidR="00DA35E8">
        <w:t>focuses</w:t>
      </w:r>
      <w:r w:rsidR="00BC4286">
        <w:t xml:space="preserve"> on the transformation that we decided to make on the original dataset.</w:t>
      </w:r>
    </w:p>
    <w:p w14:paraId="0BA976DB" w14:textId="7F416BDF" w:rsidR="00A1196B" w:rsidRDefault="00A1196B" w:rsidP="00A1196B">
      <w:pPr>
        <w:pStyle w:val="Sansinterligne"/>
      </w:pPr>
    </w:p>
    <w:p w14:paraId="6B74C309" w14:textId="1EBA1B79" w:rsidR="00A1196B" w:rsidRDefault="00A1196B" w:rsidP="00A1196B">
      <w:r w:rsidRPr="004740A8">
        <w:rPr>
          <w:b/>
          <w:bCs/>
        </w:rPr>
        <w:t>Related resources</w:t>
      </w:r>
      <w:r>
        <w:t xml:space="preserve">. The related resources in the repository are the following: </w:t>
      </w:r>
      <w:r w:rsidRPr="00F75EE8">
        <w:rPr>
          <w:rFonts w:ascii="Courier New" w:hAnsi="Courier New" w:cs="Courier New"/>
          <w:sz w:val="19"/>
          <w:szCs w:val="19"/>
        </w:rPr>
        <w:t>my_toolkit.py</w:t>
      </w:r>
      <w:r w:rsidRPr="001B534E">
        <w:t xml:space="preserve"> </w:t>
      </w:r>
      <w:r>
        <w:t xml:space="preserve">and </w:t>
      </w:r>
      <w:r w:rsidRPr="00F75EE8">
        <w:rPr>
          <w:rFonts w:ascii="Courier New" w:hAnsi="Courier New" w:cs="Courier New"/>
          <w:sz w:val="19"/>
          <w:szCs w:val="19"/>
        </w:rPr>
        <w:t>kaggle_forest_</w:t>
      </w:r>
      <w:r>
        <w:rPr>
          <w:rFonts w:ascii="Courier New" w:hAnsi="Courier New" w:cs="Courier New"/>
          <w:sz w:val="19"/>
          <w:szCs w:val="19"/>
        </w:rPr>
        <w:t>preprocessing</w:t>
      </w:r>
      <w:r w:rsidRPr="00F75EE8">
        <w:rPr>
          <w:rFonts w:ascii="Courier New" w:hAnsi="Courier New" w:cs="Courier New"/>
          <w:sz w:val="19"/>
          <w:szCs w:val="19"/>
        </w:rPr>
        <w:t>.ipynb</w:t>
      </w:r>
      <w:r w:rsidRPr="00474A58">
        <w:rPr>
          <w:rFonts w:ascii="Courier New" w:hAnsi="Courier New" w:cs="Courier New"/>
          <w:sz w:val="19"/>
          <w:szCs w:val="19"/>
        </w:rPr>
        <w:t>.</w:t>
      </w:r>
    </w:p>
    <w:p w14:paraId="64BCA8A0" w14:textId="349E00C1" w:rsidR="00A1196B" w:rsidRDefault="00A1196B" w:rsidP="00A1196B">
      <w:pPr>
        <w:pStyle w:val="Sansinterligne"/>
      </w:pPr>
    </w:p>
    <w:p w14:paraId="6FDF7E3A" w14:textId="7B590512" w:rsidR="00BC4286" w:rsidRPr="00A1196B" w:rsidRDefault="00A1196B" w:rsidP="00A1196B">
      <w:pPr>
        <w:pStyle w:val="Titre3"/>
        <w:rPr>
          <w:sz w:val="32"/>
          <w:szCs w:val="32"/>
        </w:rPr>
      </w:pPr>
      <w:bookmarkStart w:id="11" w:name="_Toc99747616"/>
      <w:r>
        <w:t>Data enrichment from Soil_Type</w:t>
      </w:r>
      <w:bookmarkEnd w:id="11"/>
    </w:p>
    <w:p w14:paraId="7E5D7C9C" w14:textId="031A64EA" w:rsidR="00BC4286" w:rsidRDefault="00BC4286" w:rsidP="008C3D2B">
      <w:r w:rsidRPr="00BC4286">
        <w:rPr>
          <w:b/>
          <w:bCs/>
        </w:rPr>
        <w:t xml:space="preserve">ELU </w:t>
      </w:r>
      <w:r>
        <w:rPr>
          <w:b/>
          <w:bCs/>
        </w:rPr>
        <w:t>matching</w:t>
      </w:r>
      <w:r w:rsidR="00CA1F34">
        <w:rPr>
          <w:b/>
          <w:bCs/>
        </w:rPr>
        <w:t>, climat</w:t>
      </w:r>
      <w:r w:rsidR="004102BF">
        <w:rPr>
          <w:b/>
          <w:bCs/>
        </w:rPr>
        <w:t>ic</w:t>
      </w:r>
      <w:r w:rsidR="00CA1F34">
        <w:rPr>
          <w:b/>
          <w:bCs/>
        </w:rPr>
        <w:t xml:space="preserve"> and geographi</w:t>
      </w:r>
      <w:r w:rsidR="004102BF">
        <w:rPr>
          <w:b/>
          <w:bCs/>
        </w:rPr>
        <w:t>c</w:t>
      </w:r>
      <w:r w:rsidR="00CA1F34">
        <w:rPr>
          <w:b/>
          <w:bCs/>
        </w:rPr>
        <w:t xml:space="preserve"> </w:t>
      </w:r>
      <w:r w:rsidR="004102BF">
        <w:rPr>
          <w:b/>
          <w:bCs/>
        </w:rPr>
        <w:t>zone encoding</w:t>
      </w:r>
      <w:r>
        <w:t>.</w:t>
      </w:r>
      <w:r w:rsidR="004102BF">
        <w:t xml:space="preserve"> The </w:t>
      </w:r>
      <w:r w:rsidR="004102BF" w:rsidRPr="006515B9">
        <w:rPr>
          <w:rFonts w:ascii="Courier New" w:hAnsi="Courier New" w:cs="Courier New"/>
        </w:rPr>
        <w:t>Soil_Type_%</w:t>
      </w:r>
      <w:r w:rsidR="004102BF">
        <w:t xml:space="preserve"> binary features all correspond to a specific code (</w:t>
      </w:r>
      <w:r w:rsidRPr="00BC4286">
        <w:t xml:space="preserve">the USFS Ecological Landtype Units </w:t>
      </w:r>
      <w:r w:rsidR="004102BF">
        <w:t xml:space="preserve">– </w:t>
      </w:r>
      <w:r w:rsidRPr="00BC4286">
        <w:t>ELUs)</w:t>
      </w:r>
      <w:r>
        <w:t>. T</w:t>
      </w:r>
      <w:r w:rsidRPr="00BC4286">
        <w:t>he ELU is comprised of four digits</w:t>
      </w:r>
      <w:r w:rsidR="004102BF">
        <w:t>: the f</w:t>
      </w:r>
      <w:r w:rsidRPr="00BC4286">
        <w:t xml:space="preserve">irst </w:t>
      </w:r>
      <w:r w:rsidR="004102BF">
        <w:t xml:space="preserve">one stands for the </w:t>
      </w:r>
      <w:r w:rsidRPr="00BC4286">
        <w:t>climatic zone</w:t>
      </w:r>
      <w:r>
        <w:t xml:space="preserve"> </w:t>
      </w:r>
      <w:r w:rsidR="004102BF">
        <w:t>and the s</w:t>
      </w:r>
      <w:r w:rsidRPr="00BC4286">
        <w:t>econd</w:t>
      </w:r>
      <w:r w:rsidR="004102BF">
        <w:t xml:space="preserve"> for the</w:t>
      </w:r>
      <w:r w:rsidRPr="00BC4286">
        <w:t xml:space="preserve"> geologic zone</w:t>
      </w:r>
      <w:r w:rsidR="00E91EE3">
        <w:t>.</w:t>
      </w:r>
      <w:r w:rsidR="004102BF">
        <w:t xml:space="preserve"> We </w:t>
      </w:r>
      <w:r w:rsidR="00E91EE3">
        <w:t xml:space="preserve">thus created new dummy variables: </w:t>
      </w:r>
      <w:r w:rsidR="00E91EE3" w:rsidRPr="00F75EE8">
        <w:rPr>
          <w:rFonts w:ascii="Courier New" w:hAnsi="Courier New" w:cs="Courier New"/>
          <w:sz w:val="19"/>
          <w:szCs w:val="19"/>
        </w:rPr>
        <w:t>ClimZone_%</w:t>
      </w:r>
      <w:r w:rsidR="00E91EE3">
        <w:t xml:space="preserve"> from 1 to 8 and </w:t>
      </w:r>
      <w:r w:rsidR="00E91EE3" w:rsidRPr="00F75EE8">
        <w:rPr>
          <w:rFonts w:ascii="Courier New" w:hAnsi="Courier New" w:cs="Courier New"/>
          <w:sz w:val="19"/>
          <w:szCs w:val="19"/>
        </w:rPr>
        <w:t>GeoZone_%</w:t>
      </w:r>
      <w:r w:rsidR="00E91EE3">
        <w:t xml:space="preserve"> from 1 to 7. We will see later whether we keep them or not (all or some of them).</w:t>
      </w:r>
    </w:p>
    <w:p w14:paraId="05B4BEBA" w14:textId="72B15748" w:rsidR="00BC4286" w:rsidRDefault="006729F3" w:rsidP="008C3D2B">
      <w:ins w:id="12" w:author="Camille EPITALON" w:date="2022-03-28T23:16:00Z">
        <w:r>
          <w:rPr>
            <w:noProof/>
          </w:rPr>
          <w:drawing>
            <wp:anchor distT="0" distB="0" distL="114300" distR="114300" simplePos="0" relativeHeight="251665408" behindDoc="1" locked="0" layoutInCell="1" allowOverlap="1" wp14:anchorId="7BD99BD2" wp14:editId="394520AA">
              <wp:simplePos x="0" y="0"/>
              <wp:positionH relativeFrom="column">
                <wp:posOffset>2908935</wp:posOffset>
              </wp:positionH>
              <wp:positionV relativeFrom="paragraph">
                <wp:posOffset>106299</wp:posOffset>
              </wp:positionV>
              <wp:extent cx="1746885" cy="1669415"/>
              <wp:effectExtent l="0" t="0" r="571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6885" cy="1669415"/>
                      </a:xfrm>
                      <a:prstGeom prst="rect">
                        <a:avLst/>
                      </a:prstGeom>
                    </pic:spPr>
                  </pic:pic>
                </a:graphicData>
              </a:graphic>
              <wp14:sizeRelH relativeFrom="page">
                <wp14:pctWidth>0</wp14:pctWidth>
              </wp14:sizeRelH>
              <wp14:sizeRelV relativeFrom="page">
                <wp14:pctHeight>0</wp14:pctHeight>
              </wp14:sizeRelV>
            </wp:anchor>
          </w:drawing>
        </w:r>
      </w:ins>
    </w:p>
    <w:p w14:paraId="617A3C71" w14:textId="17525EED" w:rsidR="00864B5E" w:rsidRDefault="00972DB6" w:rsidP="008C3D2B">
      <w:ins w:id="13" w:author="Camille EPITALON" w:date="2022-03-28T23:17:00Z">
        <w:r>
          <w:rPr>
            <w:noProof/>
          </w:rPr>
          <mc:AlternateContent>
            <mc:Choice Requires="wps">
              <w:drawing>
                <wp:anchor distT="0" distB="0" distL="114300" distR="114300" simplePos="0" relativeHeight="251667456" behindDoc="0" locked="0" layoutInCell="1" allowOverlap="1" wp14:anchorId="76584824" wp14:editId="0D581C8B">
                  <wp:simplePos x="0" y="0"/>
                  <wp:positionH relativeFrom="column">
                    <wp:posOffset>2912364</wp:posOffset>
                  </wp:positionH>
                  <wp:positionV relativeFrom="paragraph">
                    <wp:posOffset>1562989</wp:posOffset>
                  </wp:positionV>
                  <wp:extent cx="1652016" cy="26098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652016" cy="260985"/>
                          </a:xfrm>
                          <a:prstGeom prst="rect">
                            <a:avLst/>
                          </a:prstGeom>
                          <a:noFill/>
                          <a:ln w="6350">
                            <a:noFill/>
                          </a:ln>
                        </wps:spPr>
                        <wps:txbx>
                          <w:txbxContent>
                            <w:p w14:paraId="57E2CB6A" w14:textId="0A29C8EA" w:rsidR="00972DB6" w:rsidRPr="004F5544" w:rsidRDefault="00972DB6" w:rsidP="004F5544">
                              <w:pPr>
                                <w:jc w:val="center"/>
                                <w:rPr>
                                  <w:sz w:val="19"/>
                                  <w:szCs w:val="19"/>
                                  <w:rPrChange w:id="14" w:author="Camille EPITALON" w:date="2022-03-28T23:18:00Z">
                                    <w:rPr>
                                      <w:color w:val="808080" w:themeColor="background1" w:themeShade="80"/>
                                    </w:rPr>
                                  </w:rPrChange>
                                </w:rPr>
                              </w:pPr>
                              <w:ins w:id="15" w:author="Camille EPITALON" w:date="2022-03-28T23:18:00Z">
                                <w:r w:rsidRPr="004F5544">
                                  <w:rPr>
                                    <w:sz w:val="19"/>
                                    <w:szCs w:val="19"/>
                                    <w:rPrChange w:id="16" w:author="Camille EPITALON" w:date="2022-03-28T23:18:00Z">
                                      <w:rPr>
                                        <w:color w:val="808080" w:themeColor="background1" w:themeShade="80"/>
                                      </w:rPr>
                                    </w:rPrChange>
                                  </w:rPr>
                                  <w:t>(d) Example of dictionary</w:t>
                                </w:r>
                              </w:ins>
                              <w:del w:id="17" w:author="Camille EPITALON" w:date="2022-03-28T23:17:00Z">
                                <w:r w:rsidRPr="004F5544" w:rsidDel="00972DB6">
                                  <w:rPr>
                                    <w:sz w:val="19"/>
                                    <w:szCs w:val="19"/>
                                    <w:rPrChange w:id="18" w:author="Camille EPITALON" w:date="2022-03-28T23:18:00Z">
                                      <w:rPr>
                                        <w:color w:val="808080" w:themeColor="background1" w:themeShade="80"/>
                                      </w:rPr>
                                    </w:rPrChange>
                                  </w:rPr>
                                  <w:delText>(a) Numerical features correlation matrix</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4824" id="Zone de texte 8" o:spid="_x0000_s1029" type="#_x0000_t202" style="position:absolute;left:0;text-align:left;margin-left:229.3pt;margin-top:123.05pt;width:130.1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MyFGgIAADMEAAAOAAAAZHJzL2Uyb0RvYy54bWysU01vGyEQvVfqf0Dc6107tpu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" filled="f" stroked="f" strokeweight=".5pt">
                  <v:textbox>
                    <w:txbxContent>
                      <w:p w14:paraId="57E2CB6A" w14:textId="0A29C8EA" w:rsidR="00972DB6" w:rsidRPr="004F5544" w:rsidRDefault="00972DB6" w:rsidP="004F5544">
                        <w:pPr>
                          <w:jc w:val="center"/>
                          <w:rPr>
                            <w:sz w:val="19"/>
                            <w:szCs w:val="19"/>
                            <w:rPrChange w:id="19" w:author="Camille EPITALON" w:date="2022-03-28T23:18:00Z">
                              <w:rPr>
                                <w:color w:val="808080" w:themeColor="background1" w:themeShade="80"/>
                              </w:rPr>
                            </w:rPrChange>
                          </w:rPr>
                        </w:pPr>
                        <w:ins w:id="20" w:author="Camille EPITALON" w:date="2022-03-28T23:18:00Z">
                          <w:r w:rsidRPr="004F5544">
                            <w:rPr>
                              <w:sz w:val="19"/>
                              <w:szCs w:val="19"/>
                              <w:rPrChange w:id="21" w:author="Camille EPITALON" w:date="2022-03-28T23:18:00Z">
                                <w:rPr>
                                  <w:color w:val="808080" w:themeColor="background1" w:themeShade="80"/>
                                </w:rPr>
                              </w:rPrChange>
                            </w:rPr>
                            <w:t>(d) Example of dictionary</w:t>
                          </w:r>
                        </w:ins>
                        <w:del w:id="22" w:author="Camille EPITALON" w:date="2022-03-28T23:17:00Z">
                          <w:r w:rsidRPr="004F5544" w:rsidDel="00972DB6">
                            <w:rPr>
                              <w:sz w:val="19"/>
                              <w:szCs w:val="19"/>
                              <w:rPrChange w:id="23" w:author="Camille EPITALON" w:date="2022-03-28T23:18:00Z">
                                <w:rPr>
                                  <w:color w:val="808080" w:themeColor="background1" w:themeShade="80"/>
                                </w:rPr>
                              </w:rPrChange>
                            </w:rPr>
                            <w:delText>(a) Numerical features correlation matrix</w:delText>
                          </w:r>
                        </w:del>
                      </w:p>
                    </w:txbxContent>
                  </v:textbox>
                </v:shape>
              </w:pict>
            </mc:Fallback>
          </mc:AlternateContent>
        </w:r>
      </w:ins>
      <w:r w:rsidR="00BC4286" w:rsidRPr="00E91EE3">
        <w:rPr>
          <w:b/>
          <w:bCs/>
        </w:rPr>
        <w:t>ELU enriching</w:t>
      </w:r>
      <w:r w:rsidR="00E91EE3" w:rsidRPr="00E91EE3">
        <w:rPr>
          <w:b/>
          <w:bCs/>
        </w:rPr>
        <w:t xml:space="preserve"> with textual data</w:t>
      </w:r>
      <w:r w:rsidR="00BC4286">
        <w:t>.</w:t>
      </w:r>
      <w:r w:rsidR="00E91EE3">
        <w:t xml:space="preserve"> </w:t>
      </w:r>
      <w:r w:rsidR="00F000BB">
        <w:t xml:space="preserve">Each ELU code (and thus </w:t>
      </w:r>
      <w:r w:rsidR="00F000BB" w:rsidRPr="00F75EE8">
        <w:rPr>
          <w:rFonts w:ascii="Courier New" w:hAnsi="Courier New" w:cs="Courier New"/>
          <w:sz w:val="19"/>
          <w:szCs w:val="19"/>
        </w:rPr>
        <w:t>Soil_Type_%</w:t>
      </w:r>
      <w:r w:rsidR="00F000BB">
        <w:t>)</w:t>
      </w:r>
      <w:r w:rsidR="00E91EE3">
        <w:t xml:space="preserve"> matches a </w:t>
      </w:r>
      <w:r w:rsidR="00F000BB">
        <w:t>specific</w:t>
      </w:r>
      <w:r w:rsidR="00E91EE3">
        <w:t xml:space="preserve"> text description</w:t>
      </w:r>
      <w:r w:rsidR="00F000BB">
        <w:t xml:space="preserve"> given on Kaggle. Each description is unique </w:t>
      </w:r>
      <w:r w:rsidR="009E04E6" w:rsidRPr="009E04E6">
        <w:t>but there is valuable information common to many descriptions. In particular, we have identified 4 categories created from scratch: family (Catamount, Leighcan, etc), rock type (Cryoborolis, Aquolis, etc), and rock intensity (rubbly, very stony, etc)</w:t>
      </w:r>
      <w:r w:rsidR="009E04E6">
        <w:t xml:space="preserve">. </w:t>
      </w:r>
      <w:r w:rsidR="00864B5E">
        <w:t>In a nutshell, we created new dummy features taking the value=1 if the given word appears in the description. Quick example</w:t>
      </w:r>
      <w:r w:rsidR="005A3362">
        <w:t xml:space="preserve">, with </w:t>
      </w:r>
      <w:r w:rsidR="005A3362" w:rsidRPr="00F75EE8">
        <w:rPr>
          <w:rFonts w:ascii="Courier New" w:hAnsi="Courier New" w:cs="Courier New"/>
          <w:sz w:val="19"/>
          <w:szCs w:val="19"/>
        </w:rPr>
        <w:t>Soil_Type_26=1</w:t>
      </w:r>
      <w:r w:rsidR="005A3362">
        <w:t xml:space="preserve"> which means ELU=7702 and description=</w:t>
      </w:r>
      <w:del w:id="24" w:author="Camille EPITALON" w:date="2022-03-28T23:04:00Z">
        <w:r w:rsidR="005A3362" w:rsidRPr="005A3362" w:rsidDel="00CE73E7">
          <w:delText xml:space="preserve">'Granile </w:delText>
        </w:r>
      </w:del>
      <w:ins w:id="25" w:author="Camille EPITALON" w:date="2022-03-28T23:04:00Z">
        <w:r w:rsidR="00CE73E7">
          <w:t>Aquolis</w:t>
        </w:r>
        <w:r w:rsidR="00CE73E7" w:rsidRPr="005A3362">
          <w:t xml:space="preserve"> </w:t>
        </w:r>
      </w:ins>
      <w:r w:rsidR="005A3362" w:rsidRPr="005A3362">
        <w:t>- Catamount families complex, very stony'</w:t>
      </w:r>
      <w:r w:rsidR="005A3362">
        <w:t>. It gives:</w:t>
      </w:r>
    </w:p>
    <w:p w14:paraId="3041C9C9" w14:textId="778983E4" w:rsidR="00724230" w:rsidRDefault="00724230" w:rsidP="00724230">
      <w:pPr>
        <w:pStyle w:val="Sansinterligne"/>
      </w:pPr>
    </w:p>
    <w:tbl>
      <w:tblPr>
        <w:tblStyle w:val="Grilledutableau"/>
        <w:tblW w:w="7366" w:type="dxa"/>
        <w:tblLook w:val="04A0" w:firstRow="1" w:lastRow="0" w:firstColumn="1" w:lastColumn="0" w:noHBand="0" w:noVBand="1"/>
        <w:tblPrChange w:id="26" w:author="Camille EPITALON" w:date="2022-03-28T23:08:00Z">
          <w:tblPr>
            <w:tblStyle w:val="Grilledutableau"/>
            <w:tblW w:w="8516" w:type="dxa"/>
            <w:tblLook w:val="04A0" w:firstRow="1" w:lastRow="0" w:firstColumn="1" w:lastColumn="0" w:noHBand="0" w:noVBand="1"/>
          </w:tblPr>
        </w:tblPrChange>
      </w:tblPr>
      <w:tblGrid>
        <w:gridCol w:w="433"/>
        <w:gridCol w:w="1585"/>
        <w:gridCol w:w="331"/>
        <w:gridCol w:w="1471"/>
        <w:gridCol w:w="331"/>
        <w:gridCol w:w="1243"/>
        <w:gridCol w:w="331"/>
        <w:gridCol w:w="1357"/>
        <w:gridCol w:w="331"/>
        <w:tblGridChange w:id="27">
          <w:tblGrid>
            <w:gridCol w:w="423"/>
            <w:gridCol w:w="1422"/>
            <w:gridCol w:w="423"/>
            <w:gridCol w:w="1400"/>
            <w:gridCol w:w="425"/>
            <w:gridCol w:w="1137"/>
            <w:gridCol w:w="423"/>
            <w:gridCol w:w="2438"/>
            <w:gridCol w:w="425"/>
          </w:tblGrid>
        </w:tblGridChange>
      </w:tblGrid>
      <w:tr w:rsidR="00470384" w14:paraId="5DA10C30" w14:textId="77777777" w:rsidTr="0081669E">
        <w:trPr>
          <w:trHeight w:val="312"/>
        </w:trPr>
        <w:tc>
          <w:tcPr>
            <w:tcW w:w="423" w:type="dxa"/>
            <w:vAlign w:val="center"/>
            <w:tcPrChange w:id="28" w:author="Camille EPITALON" w:date="2022-03-28T23:08:00Z">
              <w:tcPr>
                <w:tcW w:w="423" w:type="dxa"/>
              </w:tcPr>
            </w:tcPrChange>
          </w:tcPr>
          <w:p w14:paraId="487F4429" w14:textId="46833328" w:rsidR="00470384" w:rsidRDefault="00470384" w:rsidP="000416A3">
            <w:pPr>
              <w:jc w:val="center"/>
            </w:pPr>
            <w:ins w:id="29" w:author="Camille EPITALON" w:date="2022-03-28T23:07:00Z">
              <w:r>
                <w:t>…</w:t>
              </w:r>
            </w:ins>
          </w:p>
        </w:tc>
        <w:tc>
          <w:tcPr>
            <w:tcW w:w="1422" w:type="dxa"/>
            <w:vAlign w:val="center"/>
            <w:tcPrChange w:id="30" w:author="Camille EPITALON" w:date="2022-03-28T23:08:00Z">
              <w:tcPr>
                <w:tcW w:w="1422" w:type="dxa"/>
              </w:tcPr>
            </w:tcPrChange>
          </w:tcPr>
          <w:p w14:paraId="577D87A8" w14:textId="5D134D09" w:rsidR="00470384" w:rsidRPr="00C6020F" w:rsidRDefault="00470384" w:rsidP="000416A3">
            <w:pPr>
              <w:jc w:val="center"/>
              <w:rPr>
                <w:rFonts w:ascii="Courier New" w:hAnsi="Courier New" w:cs="Courier New"/>
                <w:sz w:val="18"/>
                <w:szCs w:val="18"/>
              </w:rPr>
            </w:pPr>
            <w:r w:rsidRPr="00C6020F">
              <w:rPr>
                <w:rFonts w:ascii="Courier New" w:hAnsi="Courier New" w:cs="Courier New"/>
                <w:sz w:val="18"/>
                <w:szCs w:val="18"/>
              </w:rPr>
              <w:t>Soil_Type_26</w:t>
            </w:r>
          </w:p>
        </w:tc>
        <w:tc>
          <w:tcPr>
            <w:tcW w:w="423" w:type="dxa"/>
            <w:vAlign w:val="center"/>
            <w:tcPrChange w:id="31" w:author="Camille EPITALON" w:date="2022-03-28T23:08:00Z">
              <w:tcPr>
                <w:tcW w:w="423" w:type="dxa"/>
              </w:tcPr>
            </w:tcPrChange>
          </w:tcPr>
          <w:p w14:paraId="55836E51" w14:textId="15A3C1D8" w:rsidR="00470384" w:rsidRPr="00C6020F" w:rsidRDefault="00470384" w:rsidP="000416A3">
            <w:pPr>
              <w:jc w:val="center"/>
              <w:rPr>
                <w:rFonts w:ascii="Courier New" w:hAnsi="Courier New" w:cs="Courier New"/>
                <w:sz w:val="18"/>
                <w:szCs w:val="18"/>
              </w:rPr>
            </w:pPr>
            <w:ins w:id="32" w:author="Camille EPITALON" w:date="2022-03-28T23:06:00Z">
              <w:r w:rsidRPr="00C6020F">
                <w:rPr>
                  <w:rFonts w:ascii="Courier New" w:hAnsi="Courier New" w:cs="Courier New"/>
                  <w:sz w:val="18"/>
                  <w:szCs w:val="18"/>
                </w:rPr>
                <w:t>…</w:t>
              </w:r>
            </w:ins>
          </w:p>
        </w:tc>
        <w:tc>
          <w:tcPr>
            <w:tcW w:w="1400" w:type="dxa"/>
            <w:vAlign w:val="center"/>
            <w:tcPrChange w:id="33" w:author="Camille EPITALON" w:date="2022-03-28T23:08:00Z">
              <w:tcPr>
                <w:tcW w:w="1405" w:type="dxa"/>
              </w:tcPr>
            </w:tcPrChange>
          </w:tcPr>
          <w:p w14:paraId="05CA0C7B" w14:textId="51F595DF" w:rsidR="00470384" w:rsidRPr="00C6020F" w:rsidRDefault="00470384" w:rsidP="000416A3">
            <w:pPr>
              <w:jc w:val="center"/>
              <w:rPr>
                <w:rFonts w:ascii="Courier New" w:hAnsi="Courier New" w:cs="Courier New"/>
                <w:sz w:val="18"/>
                <w:szCs w:val="18"/>
              </w:rPr>
            </w:pPr>
            <w:ins w:id="34" w:author="Camille EPITALON" w:date="2022-03-28T23:03:00Z">
              <w:r w:rsidRPr="00C6020F">
                <w:rPr>
                  <w:rFonts w:ascii="Courier New" w:hAnsi="Courier New" w:cs="Courier New"/>
                  <w:sz w:val="18"/>
                  <w:szCs w:val="18"/>
                </w:rPr>
                <w:t>F_</w:t>
              </w:r>
            </w:ins>
            <w:ins w:id="35" w:author="Camille EPITALON" w:date="2022-03-28T23:04:00Z">
              <w:r w:rsidRPr="00C6020F">
                <w:rPr>
                  <w:rFonts w:ascii="Courier New" w:hAnsi="Courier New" w:cs="Courier New"/>
                  <w:sz w:val="18"/>
                  <w:szCs w:val="18"/>
                </w:rPr>
                <w:t>Catamount</w:t>
              </w:r>
            </w:ins>
          </w:p>
        </w:tc>
        <w:tc>
          <w:tcPr>
            <w:tcW w:w="425" w:type="dxa"/>
            <w:vAlign w:val="center"/>
            <w:tcPrChange w:id="36" w:author="Camille EPITALON" w:date="2022-03-28T23:08:00Z">
              <w:tcPr>
                <w:tcW w:w="425" w:type="dxa"/>
              </w:tcPr>
            </w:tcPrChange>
          </w:tcPr>
          <w:p w14:paraId="066CE583" w14:textId="100451F9" w:rsidR="00470384" w:rsidRPr="00C6020F" w:rsidRDefault="00470384" w:rsidP="000416A3">
            <w:pPr>
              <w:jc w:val="center"/>
              <w:rPr>
                <w:rFonts w:ascii="Courier New" w:hAnsi="Courier New" w:cs="Courier New"/>
                <w:sz w:val="18"/>
                <w:szCs w:val="18"/>
              </w:rPr>
            </w:pPr>
            <w:ins w:id="37" w:author="Camille EPITALON" w:date="2022-03-28T23:05:00Z">
              <w:r w:rsidRPr="00C6020F">
                <w:rPr>
                  <w:rFonts w:ascii="Courier New" w:hAnsi="Courier New" w:cs="Courier New"/>
                  <w:sz w:val="18"/>
                  <w:szCs w:val="18"/>
                </w:rPr>
                <w:t>…</w:t>
              </w:r>
            </w:ins>
          </w:p>
        </w:tc>
        <w:tc>
          <w:tcPr>
            <w:tcW w:w="1137" w:type="dxa"/>
            <w:vAlign w:val="center"/>
            <w:tcPrChange w:id="38" w:author="Camille EPITALON" w:date="2022-03-28T23:08:00Z">
              <w:tcPr>
                <w:tcW w:w="1137" w:type="dxa"/>
              </w:tcPr>
            </w:tcPrChange>
          </w:tcPr>
          <w:p w14:paraId="334D72FF" w14:textId="11B9227E" w:rsidR="00470384" w:rsidRPr="00C6020F" w:rsidRDefault="00470384" w:rsidP="000416A3">
            <w:pPr>
              <w:jc w:val="center"/>
              <w:rPr>
                <w:rFonts w:ascii="Courier New" w:hAnsi="Courier New" w:cs="Courier New"/>
                <w:sz w:val="18"/>
                <w:szCs w:val="18"/>
              </w:rPr>
            </w:pPr>
            <w:ins w:id="39" w:author="Camille EPITALON" w:date="2022-03-28T23:04:00Z">
              <w:r w:rsidRPr="00C6020F">
                <w:rPr>
                  <w:rFonts w:ascii="Courier New" w:hAnsi="Courier New" w:cs="Courier New"/>
                  <w:sz w:val="18"/>
                  <w:szCs w:val="18"/>
                </w:rPr>
                <w:t>R_Aquolis</w:t>
              </w:r>
            </w:ins>
          </w:p>
        </w:tc>
        <w:tc>
          <w:tcPr>
            <w:tcW w:w="423" w:type="dxa"/>
            <w:vAlign w:val="center"/>
            <w:tcPrChange w:id="40" w:author="Camille EPITALON" w:date="2022-03-28T23:08:00Z">
              <w:tcPr>
                <w:tcW w:w="236" w:type="dxa"/>
              </w:tcPr>
            </w:tcPrChange>
          </w:tcPr>
          <w:p w14:paraId="20A0D8F2" w14:textId="137C2ED8" w:rsidR="00470384" w:rsidRPr="00C6020F" w:rsidRDefault="00470384" w:rsidP="000416A3">
            <w:pPr>
              <w:jc w:val="center"/>
              <w:rPr>
                <w:rFonts w:ascii="Courier New" w:hAnsi="Courier New" w:cs="Courier New"/>
                <w:sz w:val="18"/>
                <w:szCs w:val="18"/>
              </w:rPr>
            </w:pPr>
            <w:ins w:id="41" w:author="Camille EPITALON" w:date="2022-03-28T23:05:00Z">
              <w:r w:rsidRPr="00C6020F">
                <w:rPr>
                  <w:rFonts w:ascii="Courier New" w:hAnsi="Courier New" w:cs="Courier New"/>
                  <w:sz w:val="18"/>
                  <w:szCs w:val="18"/>
                </w:rPr>
                <w:t>…</w:t>
              </w:r>
            </w:ins>
          </w:p>
        </w:tc>
        <w:tc>
          <w:tcPr>
            <w:tcW w:w="1165" w:type="dxa"/>
            <w:vAlign w:val="center"/>
            <w:tcPrChange w:id="42" w:author="Camille EPITALON" w:date="2022-03-28T23:08:00Z">
              <w:tcPr>
                <w:tcW w:w="2620" w:type="dxa"/>
              </w:tcPr>
            </w:tcPrChange>
          </w:tcPr>
          <w:p w14:paraId="3D416FD6" w14:textId="59760B6A" w:rsidR="00470384" w:rsidRPr="00C6020F" w:rsidRDefault="00470384" w:rsidP="000416A3">
            <w:pPr>
              <w:jc w:val="center"/>
              <w:rPr>
                <w:rFonts w:ascii="Courier New" w:hAnsi="Courier New" w:cs="Courier New"/>
                <w:sz w:val="18"/>
                <w:szCs w:val="18"/>
              </w:rPr>
            </w:pPr>
            <w:ins w:id="43" w:author="Camille EPITALON" w:date="2022-03-28T23:04:00Z">
              <w:r w:rsidRPr="00C6020F">
                <w:rPr>
                  <w:rFonts w:ascii="Courier New" w:hAnsi="Courier New" w:cs="Courier New"/>
                  <w:sz w:val="18"/>
                  <w:szCs w:val="18"/>
                </w:rPr>
                <w:t>very_stony</w:t>
              </w:r>
            </w:ins>
          </w:p>
        </w:tc>
        <w:tc>
          <w:tcPr>
            <w:tcW w:w="548" w:type="dxa"/>
            <w:vAlign w:val="center"/>
            <w:tcPrChange w:id="44" w:author="Camille EPITALON" w:date="2022-03-28T23:08:00Z">
              <w:tcPr>
                <w:tcW w:w="425" w:type="dxa"/>
              </w:tcPr>
            </w:tcPrChange>
          </w:tcPr>
          <w:p w14:paraId="126C3E5C" w14:textId="6097B74F" w:rsidR="00470384" w:rsidRPr="00C6020F" w:rsidRDefault="00470384" w:rsidP="000416A3">
            <w:pPr>
              <w:jc w:val="center"/>
              <w:rPr>
                <w:rFonts w:ascii="Courier New" w:hAnsi="Courier New" w:cs="Courier New"/>
                <w:sz w:val="18"/>
                <w:szCs w:val="18"/>
              </w:rPr>
            </w:pPr>
            <w:ins w:id="45" w:author="Camille EPITALON" w:date="2022-03-28T23:05:00Z">
              <w:r w:rsidRPr="00C6020F">
                <w:rPr>
                  <w:rFonts w:ascii="Courier New" w:hAnsi="Courier New" w:cs="Courier New"/>
                  <w:sz w:val="18"/>
                  <w:szCs w:val="18"/>
                </w:rPr>
                <w:t>…</w:t>
              </w:r>
            </w:ins>
          </w:p>
        </w:tc>
      </w:tr>
      <w:tr w:rsidR="00470384" w14:paraId="0A724403" w14:textId="77777777" w:rsidTr="0081669E">
        <w:trPr>
          <w:trHeight w:val="312"/>
        </w:trPr>
        <w:tc>
          <w:tcPr>
            <w:tcW w:w="423" w:type="dxa"/>
            <w:vAlign w:val="center"/>
            <w:tcPrChange w:id="46" w:author="Camille EPITALON" w:date="2022-03-28T23:08:00Z">
              <w:tcPr>
                <w:tcW w:w="423" w:type="dxa"/>
              </w:tcPr>
            </w:tcPrChange>
          </w:tcPr>
          <w:p w14:paraId="606DA1C2" w14:textId="347B299A" w:rsidR="00470384" w:rsidRDefault="00470384" w:rsidP="000416A3">
            <w:pPr>
              <w:jc w:val="center"/>
            </w:pPr>
            <w:ins w:id="47" w:author="Camille EPITALON" w:date="2022-03-28T23:07:00Z">
              <w:r>
                <w:t>0</w:t>
              </w:r>
            </w:ins>
          </w:p>
        </w:tc>
        <w:tc>
          <w:tcPr>
            <w:tcW w:w="1422" w:type="dxa"/>
            <w:vAlign w:val="center"/>
            <w:tcPrChange w:id="48" w:author="Camille EPITALON" w:date="2022-03-28T23:08:00Z">
              <w:tcPr>
                <w:tcW w:w="1422" w:type="dxa"/>
              </w:tcPr>
            </w:tcPrChange>
          </w:tcPr>
          <w:p w14:paraId="065D7332" w14:textId="5566B654" w:rsidR="00470384" w:rsidRDefault="00470384" w:rsidP="000416A3">
            <w:pPr>
              <w:jc w:val="center"/>
            </w:pPr>
            <w:r>
              <w:t>1</w:t>
            </w:r>
          </w:p>
        </w:tc>
        <w:tc>
          <w:tcPr>
            <w:tcW w:w="423" w:type="dxa"/>
            <w:vAlign w:val="center"/>
            <w:tcPrChange w:id="49" w:author="Camille EPITALON" w:date="2022-03-28T23:08:00Z">
              <w:tcPr>
                <w:tcW w:w="423" w:type="dxa"/>
              </w:tcPr>
            </w:tcPrChange>
          </w:tcPr>
          <w:p w14:paraId="68EC34AE" w14:textId="5C51ECAF" w:rsidR="00470384" w:rsidRDefault="00470384" w:rsidP="000416A3">
            <w:pPr>
              <w:jc w:val="center"/>
            </w:pPr>
            <w:ins w:id="50" w:author="Camille EPITALON" w:date="2022-03-28T23:06:00Z">
              <w:r>
                <w:t>0</w:t>
              </w:r>
            </w:ins>
          </w:p>
        </w:tc>
        <w:tc>
          <w:tcPr>
            <w:tcW w:w="1400" w:type="dxa"/>
            <w:vAlign w:val="center"/>
            <w:tcPrChange w:id="51" w:author="Camille EPITALON" w:date="2022-03-28T23:08:00Z">
              <w:tcPr>
                <w:tcW w:w="1405" w:type="dxa"/>
              </w:tcPr>
            </w:tcPrChange>
          </w:tcPr>
          <w:p w14:paraId="4A18EBE7" w14:textId="2E2BFF41" w:rsidR="00470384" w:rsidRDefault="00470384" w:rsidP="000416A3">
            <w:pPr>
              <w:jc w:val="center"/>
            </w:pPr>
            <w:ins w:id="52" w:author="Camille EPITALON" w:date="2022-03-28T23:04:00Z">
              <w:r>
                <w:t>1</w:t>
              </w:r>
            </w:ins>
          </w:p>
        </w:tc>
        <w:tc>
          <w:tcPr>
            <w:tcW w:w="425" w:type="dxa"/>
            <w:vAlign w:val="center"/>
            <w:tcPrChange w:id="53" w:author="Camille EPITALON" w:date="2022-03-28T23:08:00Z">
              <w:tcPr>
                <w:tcW w:w="425" w:type="dxa"/>
              </w:tcPr>
            </w:tcPrChange>
          </w:tcPr>
          <w:p w14:paraId="0EFCE057" w14:textId="10C97415" w:rsidR="00470384" w:rsidRDefault="00470384" w:rsidP="000416A3">
            <w:pPr>
              <w:jc w:val="center"/>
            </w:pPr>
            <w:ins w:id="54" w:author="Camille EPITALON" w:date="2022-03-28T23:05:00Z">
              <w:r>
                <w:t>0</w:t>
              </w:r>
            </w:ins>
          </w:p>
        </w:tc>
        <w:tc>
          <w:tcPr>
            <w:tcW w:w="1137" w:type="dxa"/>
            <w:vAlign w:val="center"/>
            <w:tcPrChange w:id="55" w:author="Camille EPITALON" w:date="2022-03-28T23:08:00Z">
              <w:tcPr>
                <w:tcW w:w="1137" w:type="dxa"/>
              </w:tcPr>
            </w:tcPrChange>
          </w:tcPr>
          <w:p w14:paraId="391ED33C" w14:textId="1AAD8CBD" w:rsidR="00470384" w:rsidRDefault="00470384" w:rsidP="000416A3">
            <w:pPr>
              <w:jc w:val="center"/>
            </w:pPr>
            <w:ins w:id="56" w:author="Camille EPITALON" w:date="2022-03-28T23:04:00Z">
              <w:r>
                <w:t>1</w:t>
              </w:r>
            </w:ins>
          </w:p>
        </w:tc>
        <w:tc>
          <w:tcPr>
            <w:tcW w:w="423" w:type="dxa"/>
            <w:vAlign w:val="center"/>
            <w:tcPrChange w:id="57" w:author="Camille EPITALON" w:date="2022-03-28T23:08:00Z">
              <w:tcPr>
                <w:tcW w:w="236" w:type="dxa"/>
              </w:tcPr>
            </w:tcPrChange>
          </w:tcPr>
          <w:p w14:paraId="4B8CA4BC" w14:textId="61D30391" w:rsidR="00470384" w:rsidRDefault="00470384" w:rsidP="000416A3">
            <w:pPr>
              <w:jc w:val="center"/>
            </w:pPr>
            <w:ins w:id="58" w:author="Camille EPITALON" w:date="2022-03-28T23:05:00Z">
              <w:r>
                <w:t>0</w:t>
              </w:r>
            </w:ins>
          </w:p>
        </w:tc>
        <w:tc>
          <w:tcPr>
            <w:tcW w:w="1165" w:type="dxa"/>
            <w:vAlign w:val="center"/>
            <w:tcPrChange w:id="59" w:author="Camille EPITALON" w:date="2022-03-28T23:08:00Z">
              <w:tcPr>
                <w:tcW w:w="2620" w:type="dxa"/>
              </w:tcPr>
            </w:tcPrChange>
          </w:tcPr>
          <w:p w14:paraId="6E9A8839" w14:textId="55AF924E" w:rsidR="00470384" w:rsidRDefault="00470384" w:rsidP="000416A3">
            <w:pPr>
              <w:jc w:val="center"/>
            </w:pPr>
            <w:ins w:id="60" w:author="Camille EPITALON" w:date="2022-03-28T23:04:00Z">
              <w:r>
                <w:t>1</w:t>
              </w:r>
            </w:ins>
          </w:p>
        </w:tc>
        <w:tc>
          <w:tcPr>
            <w:tcW w:w="548" w:type="dxa"/>
            <w:vAlign w:val="center"/>
            <w:tcPrChange w:id="61" w:author="Camille EPITALON" w:date="2022-03-28T23:08:00Z">
              <w:tcPr>
                <w:tcW w:w="425" w:type="dxa"/>
              </w:tcPr>
            </w:tcPrChange>
          </w:tcPr>
          <w:p w14:paraId="3968F455" w14:textId="37603F65" w:rsidR="00470384" w:rsidRDefault="00470384" w:rsidP="000416A3">
            <w:pPr>
              <w:jc w:val="center"/>
            </w:pPr>
            <w:ins w:id="62" w:author="Camille EPITALON" w:date="2022-03-28T23:05:00Z">
              <w:r>
                <w:t>0</w:t>
              </w:r>
            </w:ins>
          </w:p>
        </w:tc>
      </w:tr>
    </w:tbl>
    <w:p w14:paraId="5ACD35D6" w14:textId="77777777" w:rsidR="005A3362" w:rsidRPr="005A3362" w:rsidDel="002726D3" w:rsidRDefault="005A3362" w:rsidP="005A3362">
      <w:pPr>
        <w:rPr>
          <w:del w:id="63" w:author="Camille EPITALON" w:date="2022-03-28T23:09:00Z"/>
        </w:rPr>
      </w:pPr>
    </w:p>
    <w:p w14:paraId="58732B29" w14:textId="77777777" w:rsidR="005A3362" w:rsidRPr="005A3362" w:rsidRDefault="005A3362" w:rsidP="005A3362">
      <w:pPr>
        <w:pStyle w:val="Sansinterligne"/>
      </w:pPr>
    </w:p>
    <w:p w14:paraId="2AD9D58F" w14:textId="6A8FF20C" w:rsidR="00E91EE3" w:rsidRDefault="00864B5E" w:rsidP="008C3D2B">
      <w:del w:id="64" w:author="Camille EPITALON" w:date="2022-03-28T23:09:00Z">
        <w:r w:rsidDel="002726D3">
          <w:delText xml:space="preserve">such as </w:delText>
        </w:r>
        <w:r w:rsidRPr="009E04E6" w:rsidDel="002726D3">
          <w:delText>Catamount</w:delText>
        </w:r>
        <w:r w:rsidDel="002726D3">
          <w:delText xml:space="preserve">) </w:delText>
        </w:r>
      </w:del>
      <w:r w:rsidR="009E04E6">
        <w:t xml:space="preserve">This data enrichment is performed in the </w:t>
      </w:r>
      <w:r w:rsidR="009E04E6" w:rsidRPr="00F75EE8">
        <w:rPr>
          <w:rFonts w:ascii="Courier New" w:hAnsi="Courier New" w:cs="Courier New"/>
          <w:sz w:val="19"/>
          <w:szCs w:val="19"/>
        </w:rPr>
        <w:t>my_toolkit.enrich_data()</w:t>
      </w:r>
      <w:r w:rsidR="009E04E6">
        <w:t xml:space="preserve"> function, based on the dictionaries at the bottom of </w:t>
      </w:r>
      <w:r w:rsidR="009E04E6" w:rsidRPr="00F75EE8">
        <w:rPr>
          <w:rFonts w:ascii="Courier New" w:hAnsi="Courier New" w:cs="Courier New"/>
          <w:sz w:val="19"/>
          <w:szCs w:val="19"/>
        </w:rPr>
        <w:t>my_toolkit.py</w:t>
      </w:r>
      <w:r w:rsidR="009E04E6">
        <w:t>. As mentioned before, we will see later which new variable we chose to keep.</w:t>
      </w:r>
      <w:ins w:id="65" w:author="Camille EPITALON" w:date="2022-03-28T23:15:00Z">
        <w:r w:rsidR="00972DB6">
          <w:t xml:space="preserve"> </w:t>
        </w:r>
      </w:ins>
    </w:p>
    <w:p w14:paraId="28FE935D" w14:textId="755303E1" w:rsidR="00BC4286" w:rsidRDefault="00A1196B">
      <w:pPr>
        <w:pStyle w:val="Titre3"/>
        <w:pPrChange w:id="66" w:author="Camille EPITALON" w:date="2022-03-28T23:10:00Z">
          <w:pPr/>
        </w:pPrChange>
      </w:pPr>
      <w:bookmarkStart w:id="67" w:name="_Toc99747617"/>
      <w:r>
        <w:lastRenderedPageBreak/>
        <w:t>Feature Engineering</w:t>
      </w:r>
      <w:bookmarkEnd w:id="67"/>
    </w:p>
    <w:p w14:paraId="45FACAA1" w14:textId="3F2715AA" w:rsidR="005160F6" w:rsidRDefault="00C06EBF" w:rsidP="008C3D2B">
      <w:pPr>
        <w:rPr>
          <w:ins w:id="68" w:author="Camille EPITALON" w:date="2022-03-29T11:57:00Z"/>
        </w:rPr>
      </w:pPr>
      <w:ins w:id="69" w:author="Camille EPITALON" w:date="2022-03-28T23:10:00Z">
        <w:r>
          <w:rPr>
            <w:b/>
            <w:bCs/>
          </w:rPr>
          <w:t>Feature Engineering</w:t>
        </w:r>
      </w:ins>
      <w:ins w:id="70" w:author="Camille EPITALON" w:date="2022-03-28T23:11:00Z">
        <w:r>
          <w:rPr>
            <w:b/>
            <w:bCs/>
          </w:rPr>
          <w:t xml:space="preserve"> on numerical features</w:t>
        </w:r>
      </w:ins>
      <w:ins w:id="71" w:author="Camille EPITALON" w:date="2022-03-28T23:09:00Z">
        <w:r>
          <w:t>.</w:t>
        </w:r>
      </w:ins>
      <w:ins w:id="72" w:author="Camille EPITALON" w:date="2022-03-29T10:27:00Z">
        <w:r w:rsidR="00ED4641">
          <w:t xml:space="preserve"> As mentioned earlier, some feature engineering could be valuable</w:t>
        </w:r>
      </w:ins>
      <w:ins w:id="73" w:author="Camille EPITALON" w:date="2022-03-28T23:09:00Z">
        <w:r>
          <w:t xml:space="preserve"> </w:t>
        </w:r>
      </w:ins>
      <w:ins w:id="74" w:author="Camille EPITALON" w:date="2022-03-29T10:27:00Z">
        <w:r w:rsidR="00ED4641">
          <w:t>in the initial datasets</w:t>
        </w:r>
      </w:ins>
      <w:ins w:id="75" w:author="Camille EPITALON" w:date="2022-03-29T12:23:00Z">
        <w:r w:rsidR="00F60130">
          <w:t xml:space="preserve"> (linear combinations of features</w:t>
        </w:r>
      </w:ins>
      <w:r w:rsidR="00025A0F">
        <w:t>, logarithmic and polynomial</w:t>
      </w:r>
      <w:ins w:id="76" w:author="Camille EPITALON" w:date="2022-03-29T12:23:00Z">
        <w:r w:rsidR="00F60130">
          <w:t xml:space="preserve"> transformations)</w:t>
        </w:r>
      </w:ins>
      <w:ins w:id="77" w:author="Camille EPITALON" w:date="2022-03-29T10:30:00Z">
        <w:r w:rsidR="00926C59">
          <w:t>.</w:t>
        </w:r>
      </w:ins>
      <w:ins w:id="78" w:author="Camille EPITALON" w:date="2022-03-29T10:27:00Z">
        <w:r w:rsidR="00ED4641">
          <w:t xml:space="preserve"> </w:t>
        </w:r>
      </w:ins>
      <w:ins w:id="79" w:author="Camille EPITALON" w:date="2022-03-29T10:31:00Z">
        <w:r w:rsidR="00926C59">
          <w:t>W</w:t>
        </w:r>
      </w:ins>
      <w:ins w:id="80" w:author="Camille EPITALON" w:date="2022-03-29T10:30:00Z">
        <w:r w:rsidR="00926C59">
          <w:t>e computed</w:t>
        </w:r>
      </w:ins>
      <w:ins w:id="81" w:author="Camille EPITALON" w:date="2022-03-29T11:57:00Z">
        <w:r w:rsidR="005160F6">
          <w:t xml:space="preserve">: </w:t>
        </w:r>
      </w:ins>
    </w:p>
    <w:p w14:paraId="60B571D8" w14:textId="74595451" w:rsidR="005160F6" w:rsidRDefault="005160F6" w:rsidP="008C3D2B">
      <w:pPr>
        <w:pStyle w:val="Paragraphedeliste"/>
        <w:numPr>
          <w:ilvl w:val="0"/>
          <w:numId w:val="11"/>
        </w:numPr>
        <w:rPr>
          <w:ins w:id="82" w:author="Camille EPITALON" w:date="2022-03-29T11:57:00Z"/>
        </w:rPr>
      </w:pPr>
      <w:ins w:id="83" w:author="Camille EPITALON" w:date="2022-03-29T11:57:00Z">
        <w:r>
          <w:t>t</w:t>
        </w:r>
      </w:ins>
      <w:ins w:id="84" w:author="Camille EPITALON" w:date="2022-03-29T10:30:00Z">
        <w:r w:rsidR="00926C59">
          <w:t xml:space="preserve">he </w:t>
        </w:r>
      </w:ins>
      <w:ins w:id="85" w:author="Camille EPITALON" w:date="2022-03-29T10:31:00Z">
        <w:r w:rsidR="00926C59" w:rsidRPr="00F75EE8">
          <w:rPr>
            <w:rFonts w:ascii="Courier New" w:hAnsi="Courier New" w:cs="Courier New"/>
            <w:sz w:val="19"/>
            <w:szCs w:val="19"/>
          </w:rPr>
          <w:t>Euclidian_Distance_To_Hydrology</w:t>
        </w:r>
        <w:r w:rsidR="00926C59">
          <w:t xml:space="preserve"> to properly capture the distance from hydrology, </w:t>
        </w:r>
      </w:ins>
    </w:p>
    <w:p w14:paraId="6755AC60" w14:textId="5C66CC40" w:rsidR="005160F6" w:rsidRDefault="00926C59" w:rsidP="008C3D2B">
      <w:pPr>
        <w:pStyle w:val="Paragraphedeliste"/>
        <w:numPr>
          <w:ilvl w:val="0"/>
          <w:numId w:val="11"/>
        </w:numPr>
        <w:rPr>
          <w:ins w:id="86" w:author="Camille EPITALON" w:date="2022-03-29T11:57:00Z"/>
        </w:rPr>
      </w:pPr>
      <w:ins w:id="87" w:author="Camille EPITALON" w:date="2022-03-29T10:31:00Z">
        <w:r>
          <w:t xml:space="preserve">the </w:t>
        </w:r>
        <w:r w:rsidRPr="00F75EE8">
          <w:rPr>
            <w:rFonts w:ascii="Courier New" w:hAnsi="Courier New" w:cs="Courier New"/>
            <w:sz w:val="19"/>
            <w:szCs w:val="19"/>
          </w:rPr>
          <w:t>Mean_Hil</w:t>
        </w:r>
      </w:ins>
      <w:ins w:id="88" w:author="Camille EPITALON" w:date="2022-03-29T10:32:00Z">
        <w:r w:rsidRPr="00F75EE8">
          <w:rPr>
            <w:rFonts w:ascii="Courier New" w:hAnsi="Courier New" w:cs="Courier New"/>
            <w:sz w:val="19"/>
            <w:szCs w:val="19"/>
          </w:rPr>
          <w:t>lshade</w:t>
        </w:r>
        <w:r>
          <w:t xml:space="preserve"> to get a better insight of the global hill shade, </w:t>
        </w:r>
      </w:ins>
    </w:p>
    <w:p w14:paraId="201AB8F2" w14:textId="3EE72F48" w:rsidR="005160F6" w:rsidRDefault="00926C59" w:rsidP="008C3D2B">
      <w:pPr>
        <w:pStyle w:val="Paragraphedeliste"/>
        <w:numPr>
          <w:ilvl w:val="0"/>
          <w:numId w:val="11"/>
        </w:numPr>
        <w:rPr>
          <w:ins w:id="89" w:author="Camille EPITALON" w:date="2022-03-29T11:57:00Z"/>
        </w:rPr>
      </w:pPr>
      <w:ins w:id="90" w:author="Camille EPITALON" w:date="2022-03-29T10:32:00Z">
        <w:r>
          <w:t>the mean of all horizontal distances (to hydrology</w:t>
        </w:r>
      </w:ins>
      <w:ins w:id="91" w:author="Camille EPITALON" w:date="2022-03-29T10:33:00Z">
        <w:r>
          <w:t xml:space="preserve">, to fire points, to roadways) to get an idea of the isolation of the forest, </w:t>
        </w:r>
      </w:ins>
    </w:p>
    <w:p w14:paraId="7D3E11B1" w14:textId="5002F3E0" w:rsidR="005160F6" w:rsidRDefault="005160F6" w:rsidP="008C3D2B">
      <w:pPr>
        <w:pStyle w:val="Paragraphedeliste"/>
        <w:numPr>
          <w:ilvl w:val="0"/>
          <w:numId w:val="11"/>
        </w:numPr>
        <w:rPr>
          <w:ins w:id="92" w:author="Camille EPITALON" w:date="2022-03-29T11:57:00Z"/>
        </w:rPr>
      </w:pPr>
      <w:ins w:id="93" w:author="Camille EPITALON" w:date="2022-03-29T11:57:00Z">
        <w:r>
          <w:t>the</w:t>
        </w:r>
      </w:ins>
      <w:ins w:id="94" w:author="Camille EPITALON" w:date="2022-03-29T10:33:00Z">
        <w:r w:rsidR="00926C59">
          <w:t xml:space="preserve"> mean of </w:t>
        </w:r>
        <w:r w:rsidR="00926C59" w:rsidRPr="00F75EE8">
          <w:rPr>
            <w:rFonts w:ascii="Courier New" w:hAnsi="Courier New" w:cs="Courier New"/>
            <w:sz w:val="19"/>
            <w:szCs w:val="19"/>
          </w:rPr>
          <w:t>Elevation</w:t>
        </w:r>
        <w:r w:rsidR="00926C59" w:rsidRPr="00C6020F">
          <w:rPr>
            <w:sz w:val="20"/>
            <w:szCs w:val="20"/>
          </w:rPr>
          <w:t xml:space="preserve"> </w:t>
        </w:r>
        <w:r w:rsidR="00926C59">
          <w:t xml:space="preserve">and </w:t>
        </w:r>
        <w:r w:rsidR="00926C59" w:rsidRPr="00F75EE8">
          <w:rPr>
            <w:rFonts w:ascii="Courier New" w:hAnsi="Courier New" w:cs="Courier New"/>
            <w:sz w:val="19"/>
            <w:szCs w:val="19"/>
          </w:rPr>
          <w:t>Vertical_D</w:t>
        </w:r>
      </w:ins>
      <w:ins w:id="95" w:author="Camille EPITALON" w:date="2022-03-29T10:34:00Z">
        <w:r w:rsidR="00926C59" w:rsidRPr="00F75EE8">
          <w:rPr>
            <w:rFonts w:ascii="Courier New" w:hAnsi="Courier New" w:cs="Courier New"/>
            <w:sz w:val="19"/>
            <w:szCs w:val="19"/>
          </w:rPr>
          <w:t>istance_To_Hydrology</w:t>
        </w:r>
        <w:r w:rsidR="00926C59">
          <w:t xml:space="preserve">, </w:t>
        </w:r>
      </w:ins>
    </w:p>
    <w:p w14:paraId="7DBFBBA2" w14:textId="2E34ED16" w:rsidR="00992084" w:rsidRDefault="005160F6" w:rsidP="00C6020F">
      <w:pPr>
        <w:pStyle w:val="Paragraphedeliste"/>
        <w:numPr>
          <w:ilvl w:val="0"/>
          <w:numId w:val="11"/>
        </w:numPr>
        <w:rPr>
          <w:ins w:id="96" w:author="Camille EPITALON" w:date="2022-03-29T12:05:00Z"/>
        </w:rPr>
      </w:pPr>
      <w:ins w:id="97" w:author="Camille EPITALON" w:date="2022-03-29T11:57:00Z">
        <w:r>
          <w:t>the</w:t>
        </w:r>
      </w:ins>
      <w:ins w:id="98" w:author="Camille EPITALON" w:date="2022-03-29T10:34:00Z">
        <w:r w:rsidR="00926C59">
          <w:t xml:space="preserve"> mean</w:t>
        </w:r>
      </w:ins>
      <w:ins w:id="99" w:author="Camille EPITALON" w:date="2022-03-29T11:57:00Z">
        <w:r>
          <w:t>s</w:t>
        </w:r>
      </w:ins>
      <w:ins w:id="100" w:author="Camille EPITALON" w:date="2022-03-29T10:34:00Z">
        <w:r w:rsidR="00926C59">
          <w:t xml:space="preserve"> of pair-wise horizontal distances (</w:t>
        </w:r>
        <w:r w:rsidR="00926C59" w:rsidRPr="00C6020F">
          <w:rPr>
            <w:rFonts w:ascii="Courier New" w:hAnsi="Courier New" w:cs="Courier New"/>
            <w:sz w:val="20"/>
            <w:szCs w:val="20"/>
          </w:rPr>
          <w:t>M</w:t>
        </w:r>
        <w:r w:rsidR="00926C59" w:rsidRPr="00F75EE8">
          <w:rPr>
            <w:rFonts w:ascii="Courier New" w:hAnsi="Courier New" w:cs="Courier New"/>
            <w:sz w:val="19"/>
            <w:szCs w:val="19"/>
          </w:rPr>
          <w:t>ean_Distance_Hydro</w:t>
        </w:r>
      </w:ins>
      <w:r w:rsidR="00C6020F" w:rsidRPr="00F75EE8">
        <w:rPr>
          <w:rFonts w:ascii="Courier New" w:hAnsi="Courier New" w:cs="Courier New"/>
          <w:sz w:val="19"/>
          <w:szCs w:val="19"/>
        </w:rPr>
        <w:t>-</w:t>
      </w:r>
      <w:ins w:id="101" w:author="Camille EPITALON" w:date="2022-03-29T10:34:00Z">
        <w:r w:rsidR="00926C59" w:rsidRPr="00F75EE8">
          <w:rPr>
            <w:rFonts w:ascii="Courier New" w:hAnsi="Courier New" w:cs="Courier New"/>
            <w:sz w:val="19"/>
            <w:szCs w:val="19"/>
          </w:rPr>
          <w:t>logy_Firepoints</w:t>
        </w:r>
      </w:ins>
      <w:ins w:id="102" w:author="Camille EPITALON" w:date="2022-03-29T10:35:00Z">
        <w:r w:rsidR="00926C59">
          <w:t xml:space="preserve">, </w:t>
        </w:r>
      </w:ins>
      <w:ins w:id="103" w:author="Camille EPITALON" w:date="2022-03-29T11:56:00Z">
        <w:r w:rsidRPr="00F75EE8">
          <w:rPr>
            <w:rFonts w:ascii="Courier New" w:hAnsi="Courier New" w:cs="Courier New"/>
            <w:sz w:val="19"/>
            <w:szCs w:val="19"/>
          </w:rPr>
          <w:t>Mean_Distance</w:t>
        </w:r>
      </w:ins>
      <w:ins w:id="104" w:author="Camille EPITALON" w:date="2022-03-29T10:35:00Z">
        <w:r w:rsidR="00926C59" w:rsidRPr="00F75EE8">
          <w:rPr>
            <w:rFonts w:ascii="Courier New" w:hAnsi="Courier New" w:cs="Courier New"/>
            <w:sz w:val="19"/>
            <w:szCs w:val="19"/>
          </w:rPr>
          <w:t>_Hydrology_Roadways</w:t>
        </w:r>
        <w:r w:rsidR="00926C59">
          <w:t xml:space="preserve"> and </w:t>
        </w:r>
      </w:ins>
      <w:ins w:id="105" w:author="Camille EPITALON" w:date="2022-03-29T11:56:00Z">
        <w:r w:rsidRPr="00F75EE8">
          <w:rPr>
            <w:rFonts w:ascii="Courier New" w:hAnsi="Courier New" w:cs="Courier New"/>
            <w:sz w:val="19"/>
            <w:szCs w:val="19"/>
          </w:rPr>
          <w:t>Mean_Distance</w:t>
        </w:r>
      </w:ins>
      <w:ins w:id="106" w:author="Camille EPITALON" w:date="2022-03-29T10:35:00Z">
        <w:r w:rsidR="00926C59" w:rsidRPr="00F75EE8">
          <w:rPr>
            <w:rFonts w:ascii="Courier New" w:hAnsi="Courier New" w:cs="Courier New"/>
            <w:sz w:val="19"/>
            <w:szCs w:val="19"/>
          </w:rPr>
          <w:t>_Roadways_Firepoints</w:t>
        </w:r>
      </w:ins>
      <w:ins w:id="107" w:author="Camille EPITALON" w:date="2022-03-29T11:56:00Z">
        <w:r>
          <w:t>)</w:t>
        </w:r>
      </w:ins>
      <w:ins w:id="108" w:author="Camille EPITALON" w:date="2022-03-29T11:58:00Z">
        <w:r>
          <w:t>.</w:t>
        </w:r>
      </w:ins>
    </w:p>
    <w:p w14:paraId="6609045F" w14:textId="4205A0F1" w:rsidR="00992084" w:rsidRDefault="00992084" w:rsidP="008C3D2B">
      <w:pPr>
        <w:pStyle w:val="Paragraphedeliste"/>
        <w:numPr>
          <w:ilvl w:val="0"/>
          <w:numId w:val="11"/>
        </w:numPr>
      </w:pPr>
      <w:ins w:id="109" w:author="Camille EPITALON" w:date="2022-03-29T12:06:00Z">
        <w:r>
          <w:t>t</w:t>
        </w:r>
      </w:ins>
      <w:ins w:id="110" w:author="Camille EPITALON" w:date="2022-03-29T12:05:00Z">
        <w:r>
          <w:t xml:space="preserve">he </w:t>
        </w:r>
      </w:ins>
      <w:ins w:id="111" w:author="Camille EPITALON" w:date="2022-03-29T12:22:00Z">
        <w:r w:rsidR="00F60130" w:rsidRPr="00F60130">
          <w:t xml:space="preserve">logarithm </w:t>
        </w:r>
      </w:ins>
      <w:ins w:id="112" w:author="Camille EPITALON" w:date="2022-03-29T12:23:00Z">
        <w:r w:rsidR="00F60130">
          <w:t>transformation</w:t>
        </w:r>
      </w:ins>
      <w:ins w:id="113" w:author="Camille EPITALON" w:date="2022-03-29T12:19:00Z">
        <w:r w:rsidR="00F60130">
          <w:t xml:space="preserve"> of each numerical features (</w:t>
        </w:r>
      </w:ins>
      <w:ins w:id="114" w:author="Camille EPITALON" w:date="2022-03-29T12:05:00Z">
        <w:r w:rsidRPr="00F75EE8">
          <w:rPr>
            <w:rFonts w:ascii="Courier New" w:hAnsi="Courier New" w:cs="Courier New"/>
            <w:sz w:val="19"/>
            <w:szCs w:val="19"/>
          </w:rPr>
          <w:t>Log</w:t>
        </w:r>
        <w:r w:rsidRPr="00C6020F">
          <w:rPr>
            <w:rFonts w:ascii="Courier New" w:hAnsi="Courier New" w:cs="Courier New"/>
            <w:sz w:val="20"/>
            <w:szCs w:val="20"/>
          </w:rPr>
          <w:t>_</w:t>
        </w:r>
        <w:r w:rsidRPr="00F75EE8">
          <w:rPr>
            <w:rFonts w:ascii="Courier New" w:hAnsi="Courier New" w:cs="Courier New"/>
            <w:sz w:val="19"/>
            <w:szCs w:val="19"/>
          </w:rPr>
          <w:t>Elevation</w:t>
        </w:r>
      </w:ins>
      <w:ins w:id="115" w:author="Camille EPITALON" w:date="2022-03-29T12:06:00Z">
        <w:r w:rsidRPr="00C6020F">
          <w:rPr>
            <w:rFonts w:ascii="Courier New" w:hAnsi="Courier New" w:cs="Courier New"/>
            <w:sz w:val="20"/>
            <w:szCs w:val="20"/>
          </w:rPr>
          <w:t>,</w:t>
        </w:r>
        <w:r>
          <w:t xml:space="preserve"> </w:t>
        </w:r>
        <w:r w:rsidRPr="00F75EE8">
          <w:rPr>
            <w:rFonts w:ascii="Courier New" w:hAnsi="Courier New" w:cs="Courier New"/>
            <w:sz w:val="19"/>
            <w:szCs w:val="19"/>
          </w:rPr>
          <w:t>Log_Aspect</w:t>
        </w:r>
      </w:ins>
      <w:ins w:id="116" w:author="Camille EPITALON" w:date="2022-03-29T12:19:00Z">
        <w:r w:rsidR="00F60130">
          <w:t>, etc.)</w:t>
        </w:r>
      </w:ins>
    </w:p>
    <w:p w14:paraId="6CFC1C42" w14:textId="22D27484" w:rsidR="004064E8" w:rsidRDefault="00025A0F" w:rsidP="008C3D2B">
      <w:pPr>
        <w:pStyle w:val="Paragraphedeliste"/>
        <w:numPr>
          <w:ilvl w:val="0"/>
          <w:numId w:val="11"/>
        </w:numPr>
      </w:pPr>
      <w:r>
        <w:t xml:space="preserve">the </w:t>
      </w:r>
      <w:r w:rsidR="00D0027D">
        <w:t>polynomial</w:t>
      </w:r>
      <w:r>
        <w:t xml:space="preserve"> combinations</w:t>
      </w:r>
      <w:r w:rsidR="008778C5">
        <w:t xml:space="preserve"> of numerical features:</w:t>
      </w:r>
      <w:r w:rsidR="00DD7BA5">
        <w:t xml:space="preserve"> elevation to the</w:t>
      </w:r>
      <w:r w:rsidR="008778C5">
        <w:t xml:space="preserve"> power (</w:t>
      </w:r>
      <w:r w:rsidR="008778C5" w:rsidRPr="00C6020F">
        <w:rPr>
          <w:rFonts w:ascii="Courier New" w:hAnsi="Courier New" w:cs="Courier New"/>
          <w:sz w:val="20"/>
          <w:szCs w:val="20"/>
        </w:rPr>
        <w:t>x</w:t>
      </w:r>
      <w:r w:rsidR="008778C5" w:rsidRPr="00C6020F">
        <w:rPr>
          <w:rFonts w:ascii="Courier New" w:hAnsi="Courier New" w:cs="Courier New"/>
          <w:sz w:val="20"/>
          <w:szCs w:val="20"/>
          <w:vertAlign w:val="superscript"/>
        </w:rPr>
        <w:t>2</w:t>
      </w:r>
      <w:r w:rsidR="008778C5">
        <w:t xml:space="preserve">, </w:t>
      </w:r>
      <w:r w:rsidR="008778C5" w:rsidRPr="00C6020F">
        <w:rPr>
          <w:rFonts w:ascii="Courier New" w:hAnsi="Courier New" w:cs="Courier New"/>
          <w:sz w:val="20"/>
          <w:szCs w:val="20"/>
        </w:rPr>
        <w:t>x</w:t>
      </w:r>
      <w:r w:rsidR="008778C5" w:rsidRPr="00C6020F">
        <w:rPr>
          <w:rFonts w:ascii="Courier New" w:hAnsi="Courier New" w:cs="Courier New"/>
          <w:sz w:val="20"/>
          <w:szCs w:val="20"/>
          <w:vertAlign w:val="superscript"/>
        </w:rPr>
        <w:t>3</w:t>
      </w:r>
      <w:r w:rsidR="008778C5">
        <w:t>,</w:t>
      </w:r>
      <w:r w:rsidR="00871F8F">
        <w:t xml:space="preserve"> </w:t>
      </w:r>
      <w:r w:rsidR="00871F8F" w:rsidRPr="00871F8F">
        <w:rPr>
          <w:sz w:val="13"/>
          <w:szCs w:val="13"/>
        </w:rPr>
        <w:t>…</w:t>
      </w:r>
      <w:r w:rsidR="008778C5">
        <w:t>)</w:t>
      </w:r>
      <w:r w:rsidR="00DD7BA5">
        <w:t xml:space="preserve"> and </w:t>
      </w:r>
      <w:r w:rsidR="00871F8F">
        <w:t xml:space="preserve">interactions </w:t>
      </w:r>
      <w:r w:rsidR="00DD7BA5">
        <w:t xml:space="preserve">between features </w:t>
      </w:r>
      <w:r w:rsidR="00871F8F">
        <w:t>(</w:t>
      </w:r>
      <w:r w:rsidR="00871F8F" w:rsidRPr="00F75EE8">
        <w:rPr>
          <w:rFonts w:ascii="Courier New" w:hAnsi="Courier New" w:cs="Courier New"/>
          <w:sz w:val="19"/>
          <w:szCs w:val="19"/>
        </w:rPr>
        <w:t>x*y</w:t>
      </w:r>
      <w:r w:rsidR="00871F8F">
        <w:t>)</w:t>
      </w:r>
      <w:r w:rsidR="00DD7BA5">
        <w:t xml:space="preserve"> thanks to the</w:t>
      </w:r>
      <w:r w:rsidR="008778C5">
        <w:t xml:space="preserve"> </w:t>
      </w:r>
      <w:r>
        <w:t>PolynomialFeatures</w:t>
      </w:r>
      <w:r w:rsidR="00DD7BA5">
        <w:t xml:space="preserve"> module of scikit-learn, with </w:t>
      </w:r>
      <w:r w:rsidR="007F4AE5">
        <w:t>or</w:t>
      </w:r>
      <w:r w:rsidR="00DD7BA5">
        <w:t xml:space="preserve"> without </w:t>
      </w:r>
      <w:r w:rsidR="007F4AE5">
        <w:t>performing</w:t>
      </w:r>
      <w:r w:rsidR="00DD7BA5">
        <w:t xml:space="preserve"> </w:t>
      </w:r>
      <w:r w:rsidR="007F4AE5">
        <w:t xml:space="preserve">a </w:t>
      </w:r>
      <w:r w:rsidR="00DD7BA5">
        <w:t>StandardScaling</w:t>
      </w:r>
      <w:r w:rsidR="007F4AE5">
        <w:t xml:space="preserve"> (from s</w:t>
      </w:r>
      <w:r w:rsidR="00FC7218">
        <w:t>cikit-learn too</w:t>
      </w:r>
      <w:r w:rsidR="007F4AE5">
        <w:t>)</w:t>
      </w:r>
      <w:r w:rsidR="00DD7BA5">
        <w:t xml:space="preserve"> before </w:t>
      </w:r>
      <w:r w:rsidR="00FC7218">
        <w:t xml:space="preserve">the </w:t>
      </w:r>
      <w:r w:rsidR="00DD7BA5">
        <w:t>polynomial transformation.</w:t>
      </w:r>
    </w:p>
    <w:p w14:paraId="0B91B1F0" w14:textId="2F353860" w:rsidR="00DD7BA5" w:rsidRDefault="00DD7BA5" w:rsidP="00DA35E8">
      <w:pPr>
        <w:pStyle w:val="Sansinterligne"/>
      </w:pPr>
    </w:p>
    <w:p w14:paraId="27C07C70" w14:textId="46BB4F43" w:rsidR="00DD7BA5" w:rsidRDefault="00DD7BA5" w:rsidP="008C3D2B">
      <w:r>
        <w:rPr>
          <w:b/>
          <w:bCs/>
        </w:rPr>
        <w:t>Standardization and normalization</w:t>
      </w:r>
      <w:r>
        <w:t xml:space="preserve">. We first implemented </w:t>
      </w:r>
      <w:r w:rsidR="007F4AE5">
        <w:t xml:space="preserve">a </w:t>
      </w:r>
      <w:r>
        <w:t>standar</w:t>
      </w:r>
      <w:r w:rsidR="007F4AE5">
        <w:t>dization</w:t>
      </w:r>
      <w:r w:rsidR="00FC7218">
        <w:t xml:space="preserve"> of numerical feature, and an </w:t>
      </w:r>
      <w:r w:rsidR="00FC7218" w:rsidRPr="00C6020F">
        <w:rPr>
          <w:i/>
          <w:iCs/>
        </w:rPr>
        <w:t>OrdinalEncoding</w:t>
      </w:r>
      <w:r w:rsidR="00FC7218">
        <w:t xml:space="preserve"> of the </w:t>
      </w:r>
      <w:r w:rsidR="00FC7218" w:rsidRPr="00F75EE8">
        <w:rPr>
          <w:rFonts w:ascii="Courier New" w:hAnsi="Courier New" w:cs="Courier New"/>
          <w:sz w:val="19"/>
          <w:szCs w:val="19"/>
        </w:rPr>
        <w:t>Wilderness_Area_%</w:t>
      </w:r>
      <w:r w:rsidR="00FC7218">
        <w:t xml:space="preserve"> and </w:t>
      </w:r>
      <w:r w:rsidR="00FC7218" w:rsidRPr="00F75EE8">
        <w:rPr>
          <w:rFonts w:ascii="Courier New" w:hAnsi="Courier New" w:cs="Courier New"/>
          <w:sz w:val="19"/>
          <w:szCs w:val="19"/>
        </w:rPr>
        <w:t>Soil_Type_%</w:t>
      </w:r>
      <w:r w:rsidR="00F75EE8">
        <w:t xml:space="preserve"> </w:t>
      </w:r>
      <w:r w:rsidR="00FC7218">
        <w:t xml:space="preserve">columns (scikit-learn), in particular when using a </w:t>
      </w:r>
      <w:r w:rsidR="00FC7218" w:rsidRPr="00F75EE8">
        <w:rPr>
          <w:rFonts w:ascii="Courier New" w:hAnsi="Courier New" w:cs="Courier New"/>
          <w:sz w:val="19"/>
          <w:szCs w:val="19"/>
        </w:rPr>
        <w:t>LogisticRegression()</w:t>
      </w:r>
      <w:r w:rsidR="00FC7218">
        <w:t xml:space="preserve"> model. However, as we will see later in this paper, we quickly realized that a tree-based model would give better scores. As, these models do not require any kind of scaling, we decided </w:t>
      </w:r>
      <w:r w:rsidR="00DA35E8">
        <w:t>not to use standardization nor normalization.</w:t>
      </w:r>
    </w:p>
    <w:p w14:paraId="1ADC8D24" w14:textId="77777777" w:rsidR="00CF7BE6" w:rsidRPr="00DD7BA5" w:rsidRDefault="00CF7BE6" w:rsidP="00565F38">
      <w:pPr>
        <w:rPr>
          <w:ins w:id="117" w:author="Camille EPITALON" w:date="2022-03-29T12:22:00Z"/>
        </w:rPr>
      </w:pPr>
    </w:p>
    <w:p w14:paraId="5D490818" w14:textId="48D63D7B" w:rsidR="00F60130" w:rsidRPr="00926C59" w:rsidRDefault="004F5544">
      <w:pPr>
        <w:pStyle w:val="Titre3"/>
        <w:rPr>
          <w:ins w:id="118" w:author="Camille EPITALON" w:date="2022-03-28T23:13:00Z"/>
        </w:rPr>
        <w:pPrChange w:id="119" w:author="Camille EPITALON" w:date="2022-03-29T12:22:00Z">
          <w:pPr/>
        </w:pPrChange>
      </w:pPr>
      <w:bookmarkStart w:id="120" w:name="_Toc99747618"/>
      <w:ins w:id="121" w:author="Camille EPITALON" w:date="2022-03-29T12:34:00Z">
        <w:r>
          <w:rPr>
            <w:noProof/>
          </w:rPr>
          <w:drawing>
            <wp:anchor distT="0" distB="0" distL="114300" distR="114300" simplePos="0" relativeHeight="251668480" behindDoc="1" locked="0" layoutInCell="1" allowOverlap="1" wp14:anchorId="0EE48224" wp14:editId="45B61CF3">
              <wp:simplePos x="0" y="0"/>
              <wp:positionH relativeFrom="column">
                <wp:posOffset>2419350</wp:posOffset>
              </wp:positionH>
              <wp:positionV relativeFrom="paragraph">
                <wp:posOffset>353949</wp:posOffset>
              </wp:positionV>
              <wp:extent cx="2256155" cy="2713990"/>
              <wp:effectExtent l="0" t="0" r="4445" b="381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15" cstate="print">
                        <a:extLst>
                          <a:ext uri="{28A0092B-C50C-407E-A947-70E740481C1C}">
                            <a14:useLocalDpi xmlns:a14="http://schemas.microsoft.com/office/drawing/2010/main" val="0"/>
                          </a:ext>
                        </a:extLst>
                      </a:blip>
                      <a:srcRect t="-30" b="-227"/>
                      <a:stretch/>
                    </pic:blipFill>
                    <pic:spPr bwMode="auto">
                      <a:xfrm>
                        <a:off x="0" y="0"/>
                        <a:ext cx="2256155" cy="2713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CF7BE6">
        <w:t>Feature selection</w:t>
      </w:r>
      <w:bookmarkEnd w:id="120"/>
    </w:p>
    <w:p w14:paraId="604ACD39" w14:textId="79FBB832" w:rsidR="0019527D" w:rsidDel="00DA2B68" w:rsidRDefault="004F5544" w:rsidP="008C3D2B">
      <w:pPr>
        <w:rPr>
          <w:del w:id="122" w:author="Camille EPITALON" w:date="2022-03-29T12:23:00Z"/>
        </w:rPr>
      </w:pPr>
      <w:ins w:id="123" w:author="Camille EPITALON" w:date="2022-03-29T12:45:00Z">
        <w:r>
          <w:rPr>
            <w:noProof/>
          </w:rPr>
          <mc:AlternateContent>
            <mc:Choice Requires="wps">
              <w:drawing>
                <wp:anchor distT="0" distB="0" distL="114300" distR="114300" simplePos="0" relativeHeight="251670528" behindDoc="0" locked="0" layoutInCell="1" allowOverlap="1" wp14:anchorId="2FD210FF" wp14:editId="07E02E31">
                  <wp:simplePos x="0" y="0"/>
                  <wp:positionH relativeFrom="column">
                    <wp:posOffset>2390775</wp:posOffset>
                  </wp:positionH>
                  <wp:positionV relativeFrom="paragraph">
                    <wp:posOffset>2698496</wp:posOffset>
                  </wp:positionV>
                  <wp:extent cx="2283587" cy="475488"/>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283587" cy="475488"/>
                          </a:xfrm>
                          <a:prstGeom prst="rect">
                            <a:avLst/>
                          </a:prstGeom>
                          <a:noFill/>
                          <a:ln w="6350">
                            <a:noFill/>
                          </a:ln>
                        </wps:spPr>
                        <wps:txbx>
                          <w:txbxContent>
                            <w:p w14:paraId="0B63E3DF" w14:textId="1434AAB4" w:rsidR="000D35A8" w:rsidRPr="004F5544" w:rsidRDefault="000D35A8" w:rsidP="004F5544">
                              <w:pPr>
                                <w:jc w:val="center"/>
                                <w:rPr>
                                  <w:rFonts w:ascii="Courier New" w:hAnsi="Courier New" w:cs="Courier New"/>
                                  <w:color w:val="404040" w:themeColor="text1" w:themeTint="BF"/>
                                  <w:sz w:val="19"/>
                                  <w:szCs w:val="19"/>
                                  <w:rPrChange w:id="124" w:author="Camille EPITALON" w:date="2022-03-28T23:18:00Z">
                                    <w:rPr>
                                      <w:color w:val="808080" w:themeColor="background1" w:themeShade="80"/>
                                    </w:rPr>
                                  </w:rPrChange>
                                </w:rPr>
                              </w:pPr>
                              <w:ins w:id="125" w:author="Camille EPITALON" w:date="2022-03-29T12:46:00Z">
                                <w:r w:rsidRPr="004F5544">
                                  <w:rPr>
                                    <w:rFonts w:ascii="Courier New" w:hAnsi="Courier New" w:cs="Courier New"/>
                                    <w:color w:val="404040" w:themeColor="text1" w:themeTint="BF"/>
                                    <w:sz w:val="19"/>
                                    <w:szCs w:val="19"/>
                                  </w:rPr>
                                  <w:t>(e) ClassifTools class initialization</w:t>
                                </w:r>
                              </w:ins>
                              <w:del w:id="126" w:author="Camille EPITALON" w:date="2022-03-28T23:17:00Z">
                                <w:r w:rsidRPr="004F5544" w:rsidDel="00972DB6">
                                  <w:rPr>
                                    <w:rFonts w:ascii="Courier New" w:hAnsi="Courier New" w:cs="Courier New"/>
                                    <w:color w:val="404040" w:themeColor="text1" w:themeTint="BF"/>
                                    <w:sz w:val="19"/>
                                    <w:szCs w:val="19"/>
                                    <w:rPrChange w:id="127" w:author="Camille EPITALON" w:date="2022-03-28T23:18:00Z">
                                      <w:rPr>
                                        <w:color w:val="808080" w:themeColor="background1" w:themeShade="80"/>
                                      </w:rPr>
                                    </w:rPrChange>
                                  </w:rPr>
                                  <w:delText>(a) Numerical features correlation matrix</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210FF" id="Zone de texte 10" o:spid="_x0000_s1030" type="#_x0000_t202" style="position:absolute;left:0;text-align:left;margin-left:188.25pt;margin-top:212.5pt;width:179.8pt;height:3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" filled="f" stroked="f" strokeweight=".5pt">
                  <v:textbox>
                    <w:txbxContent>
                      <w:p w14:paraId="0B63E3DF" w14:textId="1434AAB4" w:rsidR="000D35A8" w:rsidRPr="004F5544" w:rsidRDefault="000D35A8" w:rsidP="004F5544">
                        <w:pPr>
                          <w:jc w:val="center"/>
                          <w:rPr>
                            <w:rFonts w:ascii="Courier New" w:hAnsi="Courier New" w:cs="Courier New"/>
                            <w:color w:val="404040" w:themeColor="text1" w:themeTint="BF"/>
                            <w:sz w:val="19"/>
                            <w:szCs w:val="19"/>
                            <w:rPrChange w:id="128" w:author="Camille EPITALON" w:date="2022-03-28T23:18:00Z">
                              <w:rPr>
                                <w:color w:val="808080" w:themeColor="background1" w:themeShade="80"/>
                              </w:rPr>
                            </w:rPrChange>
                          </w:rPr>
                        </w:pPr>
                        <w:ins w:id="129" w:author="Camille EPITALON" w:date="2022-03-29T12:46:00Z">
                          <w:r w:rsidRPr="004F5544">
                            <w:rPr>
                              <w:rFonts w:ascii="Courier New" w:hAnsi="Courier New" w:cs="Courier New"/>
                              <w:color w:val="404040" w:themeColor="text1" w:themeTint="BF"/>
                              <w:sz w:val="19"/>
                              <w:szCs w:val="19"/>
                            </w:rPr>
                            <w:t>(e) ClassifTools class initialization</w:t>
                          </w:r>
                        </w:ins>
                        <w:del w:id="130" w:author="Camille EPITALON" w:date="2022-03-28T23:17:00Z">
                          <w:r w:rsidRPr="004F5544" w:rsidDel="00972DB6">
                            <w:rPr>
                              <w:rFonts w:ascii="Courier New" w:hAnsi="Courier New" w:cs="Courier New"/>
                              <w:color w:val="404040" w:themeColor="text1" w:themeTint="BF"/>
                              <w:sz w:val="19"/>
                              <w:szCs w:val="19"/>
                              <w:rPrChange w:id="131" w:author="Camille EPITALON" w:date="2022-03-28T23:18:00Z">
                                <w:rPr>
                                  <w:color w:val="808080" w:themeColor="background1" w:themeShade="80"/>
                                </w:rPr>
                              </w:rPrChange>
                            </w:rPr>
                            <w:delText>(a) Numerical features correlation matrix</w:delText>
                          </w:r>
                        </w:del>
                      </w:p>
                    </w:txbxContent>
                  </v:textbox>
                </v:shape>
              </w:pict>
            </mc:Fallback>
          </mc:AlternateContent>
        </w:r>
      </w:ins>
      <w:ins w:id="132" w:author="Camille EPITALON" w:date="2022-03-29T12:27:00Z">
        <w:r w:rsidR="005A1D74">
          <w:rPr>
            <w:b/>
            <w:bCs/>
          </w:rPr>
          <w:t xml:space="preserve">The </w:t>
        </w:r>
      </w:ins>
      <w:ins w:id="133" w:author="Camille EPITALON" w:date="2022-03-29T12:28:00Z">
        <w:r w:rsidR="005A1D74">
          <w:rPr>
            <w:b/>
            <w:bCs/>
          </w:rPr>
          <w:t xml:space="preserve">features selection </w:t>
        </w:r>
      </w:ins>
      <w:ins w:id="134" w:author="Camille EPITALON" w:date="2022-03-29T12:27:00Z">
        <w:r w:rsidR="005A1D74">
          <w:rPr>
            <w:b/>
            <w:bCs/>
          </w:rPr>
          <w:t>framework</w:t>
        </w:r>
      </w:ins>
      <w:ins w:id="135" w:author="Camille EPITALON" w:date="2022-03-29T12:24:00Z">
        <w:r w:rsidR="005A1D74">
          <w:t>.</w:t>
        </w:r>
      </w:ins>
      <w:del w:id="136" w:author="Camille EPITALON" w:date="2022-03-29T12:23:00Z">
        <w:r w:rsidR="0019527D" w:rsidRPr="0019527D" w:rsidDel="00F60130">
          <w:delText xml:space="preserve">There are horizontal and vertical distance to hydrology features, which blinks for adding the </w:delText>
        </w:r>
        <w:r w:rsidR="000E3FF5" w:rsidRPr="0019527D" w:rsidDel="00F60130">
          <w:delText>Euclidian</w:delText>
        </w:r>
        <w:r w:rsidR="0019527D" w:rsidRPr="0019527D" w:rsidDel="00F60130">
          <w:delText xml:space="preserve"> distance of the two.</w:delText>
        </w:r>
      </w:del>
    </w:p>
    <w:p w14:paraId="5511C892" w14:textId="3A2E8809" w:rsidR="00972DB6" w:rsidRPr="0019527D" w:rsidDel="00F60130" w:rsidRDefault="00505563" w:rsidP="008C3D2B">
      <w:pPr>
        <w:rPr>
          <w:del w:id="137" w:author="Camille EPITALON" w:date="2022-03-29T12:23:00Z"/>
        </w:rPr>
      </w:pPr>
      <w:ins w:id="138" w:author="Camille EPITALON" w:date="2022-03-29T12:45:00Z">
        <w:r>
          <w:t xml:space="preserve"> </w:t>
        </w:r>
      </w:ins>
      <w:del w:id="139" w:author="Camille EPITALON" w:date="2022-03-29T12:23:00Z">
        <w:r w:rsidR="00972DB6" w:rsidRPr="00972DB6" w:rsidDel="00F60130">
          <w:delText xml:space="preserve">Also, adding linear combinations of the numeric features is a common practice in feature engineering. For some of the numeric features, the mean value of the two variables </w:delText>
        </w:r>
        <w:r w:rsidR="000E3FF5" w:rsidRPr="00972DB6" w:rsidDel="00F60130">
          <w:delText>is</w:delText>
        </w:r>
        <w:r w:rsidR="00972DB6" w:rsidRPr="00972DB6" w:rsidDel="00F60130">
          <w:delText xml:space="preserve"> added:</w:delText>
        </w:r>
      </w:del>
    </w:p>
    <w:p w14:paraId="3E278A06" w14:textId="579B7F5E" w:rsidR="005A1D74" w:rsidRDefault="005A1D74" w:rsidP="008C3D2B">
      <w:pPr>
        <w:rPr>
          <w:ins w:id="140" w:author="Camille EPITALON" w:date="2022-03-29T12:44:00Z"/>
        </w:rPr>
      </w:pPr>
      <w:ins w:id="141" w:author="Camille EPITALON" w:date="2022-03-29T12:28:00Z">
        <w:r>
          <w:t xml:space="preserve">We created a </w:t>
        </w:r>
      </w:ins>
      <w:ins w:id="142" w:author="Camille EPITALON" w:date="2022-03-29T12:29:00Z">
        <w:r>
          <w:t>Python class</w:t>
        </w:r>
      </w:ins>
      <w:ins w:id="143" w:author="Camille EPITALON" w:date="2022-03-29T12:46:00Z">
        <w:r w:rsidR="000D35A8">
          <w:t xml:space="preserve"> (</w:t>
        </w:r>
        <w:r w:rsidR="000D35A8" w:rsidRPr="00C6020F">
          <w:rPr>
            <w:rFonts w:ascii="Courier New" w:hAnsi="Courier New" w:cs="Courier New"/>
            <w:sz w:val="18"/>
            <w:szCs w:val="18"/>
          </w:rPr>
          <w:t>ClassifTools</w:t>
        </w:r>
        <w:r w:rsidR="000D35A8">
          <w:t>)</w:t>
        </w:r>
      </w:ins>
      <w:ins w:id="144" w:author="Camille EPITALON" w:date="2022-03-29T12:29:00Z">
        <w:r>
          <w:t xml:space="preserve"> to deal with all these new</w:t>
        </w:r>
      </w:ins>
      <w:ins w:id="145" w:author="Camille EPITALON" w:date="2022-03-29T12:30:00Z">
        <w:r>
          <w:t xml:space="preserve"> parameters that we created</w:t>
        </w:r>
      </w:ins>
      <w:ins w:id="146" w:author="Camille EPITALON" w:date="2022-03-29T12:35:00Z">
        <w:r w:rsidR="003970A7">
          <w:t xml:space="preserve"> and test different combinations of them</w:t>
        </w:r>
      </w:ins>
      <w:ins w:id="147" w:author="Camille EPITALON" w:date="2022-03-29T12:46:00Z">
        <w:r w:rsidR="000D35A8">
          <w:t xml:space="preserve"> </w:t>
        </w:r>
      </w:ins>
      <w:ins w:id="148" w:author="Camille EPITALON" w:date="2022-03-29T12:47:00Z">
        <w:r w:rsidR="000D35A8">
          <w:t>– Figure (e)</w:t>
        </w:r>
      </w:ins>
      <w:ins w:id="149" w:author="Camille EPITALON" w:date="2022-03-29T12:35:00Z">
        <w:r w:rsidR="003970A7">
          <w:t xml:space="preserve">. </w:t>
        </w:r>
      </w:ins>
      <w:ins w:id="150" w:author="Camille EPITALON" w:date="2022-03-29T12:40:00Z">
        <w:r w:rsidR="00505563">
          <w:t xml:space="preserve">Those class </w:t>
        </w:r>
      </w:ins>
      <w:ins w:id="151" w:author="Camille EPITALON" w:date="2022-03-29T12:42:00Z">
        <w:r w:rsidR="00505563">
          <w:t xml:space="preserve">properties </w:t>
        </w:r>
      </w:ins>
      <w:ins w:id="152" w:author="Camille EPITALON" w:date="2022-03-29T12:47:00Z">
        <w:r w:rsidR="000D35A8">
          <w:t xml:space="preserve">are used in particular in the function </w:t>
        </w:r>
        <w:proofErr w:type="gramStart"/>
        <w:r w:rsidR="000D35A8" w:rsidRPr="00F75EE8">
          <w:rPr>
            <w:rFonts w:ascii="Courier New" w:hAnsi="Courier New" w:cs="Courier New"/>
            <w:sz w:val="19"/>
            <w:szCs w:val="19"/>
          </w:rPr>
          <w:t>cl.enrich</w:t>
        </w:r>
        <w:proofErr w:type="gramEnd"/>
        <w:r w:rsidR="000D35A8" w:rsidRPr="00F75EE8">
          <w:rPr>
            <w:rFonts w:ascii="Courier New" w:hAnsi="Courier New" w:cs="Courier New"/>
            <w:sz w:val="19"/>
            <w:szCs w:val="19"/>
          </w:rPr>
          <w:t>_data()</w:t>
        </w:r>
        <w:r w:rsidR="000D35A8">
          <w:t xml:space="preserve"> which </w:t>
        </w:r>
      </w:ins>
      <w:ins w:id="153" w:author="Camille EPITALON" w:date="2022-03-29T12:48:00Z">
        <w:r w:rsidR="000D35A8">
          <w:t xml:space="preserve">performs the desired preprocessing on the training and the testing set. This setup enables us </w:t>
        </w:r>
      </w:ins>
      <w:ins w:id="154" w:author="Camille EPITALON" w:date="2022-03-29T12:42:00Z">
        <w:r w:rsidR="00505563">
          <w:t xml:space="preserve">to </w:t>
        </w:r>
      </w:ins>
      <w:ins w:id="155" w:author="Camille EPITALON" w:date="2022-03-29T12:43:00Z">
        <w:r w:rsidR="00505563">
          <w:t>train and evaluate</w:t>
        </w:r>
      </w:ins>
      <w:ins w:id="156" w:author="Camille EPITALON" w:date="2022-03-29T12:42:00Z">
        <w:r w:rsidR="00505563">
          <w:t xml:space="preserve"> our model on </w:t>
        </w:r>
      </w:ins>
      <w:ins w:id="157" w:author="Camille EPITALON" w:date="2022-03-29T12:43:00Z">
        <w:r w:rsidR="00505563">
          <w:t xml:space="preserve">preprocessed datasets going from 15 to </w:t>
        </w:r>
      </w:ins>
      <w:r w:rsidR="005E0BAA">
        <w:t>101 variables (and even more since we can add as many polynomial terms and degrees as we like)</w:t>
      </w:r>
      <w:ins w:id="158" w:author="Camille EPITALON" w:date="2022-03-29T12:43:00Z">
        <w:r w:rsidR="00505563">
          <w:t>.</w:t>
        </w:r>
      </w:ins>
      <w:ins w:id="159" w:author="Camille EPITALON" w:date="2022-03-29T12:48:00Z">
        <w:r w:rsidR="000D35A8">
          <w:t xml:space="preserve"> </w:t>
        </w:r>
      </w:ins>
      <w:ins w:id="160" w:author="Camille EPITALON" w:date="2022-03-29T12:49:00Z">
        <w:r w:rsidR="000D35A8">
          <w:t xml:space="preserve">It goes without saying that finding the best combination </w:t>
        </w:r>
      </w:ins>
      <w:ins w:id="161" w:author="Camille EPITALON" w:date="2022-03-29T12:50:00Z">
        <w:r w:rsidR="000D35A8">
          <w:t>of features is no easy task.</w:t>
        </w:r>
      </w:ins>
    </w:p>
    <w:p w14:paraId="67C95F32" w14:textId="2DE98EE7" w:rsidR="00505563" w:rsidRDefault="00505563">
      <w:pPr>
        <w:pStyle w:val="Sansinterligne"/>
        <w:rPr>
          <w:ins w:id="162" w:author="Camille EPITALON" w:date="2022-03-29T12:44:00Z"/>
        </w:rPr>
        <w:pPrChange w:id="163" w:author="Camille EPITALON" w:date="2022-03-29T12:44:00Z">
          <w:pPr/>
        </w:pPrChange>
      </w:pPr>
    </w:p>
    <w:p w14:paraId="3AE13517" w14:textId="3E8326D2" w:rsidR="00A24728" w:rsidRDefault="00505563" w:rsidP="008C3D2B">
      <w:ins w:id="164" w:author="Camille EPITALON" w:date="2022-03-29T12:44:00Z">
        <w:r w:rsidRPr="00505563">
          <w:rPr>
            <w:b/>
            <w:bCs/>
            <w:rPrChange w:id="165" w:author="Camille EPITALON" w:date="2022-03-29T12:44:00Z">
              <w:rPr/>
            </w:rPrChange>
          </w:rPr>
          <w:lastRenderedPageBreak/>
          <w:t>The best selection of variables</w:t>
        </w:r>
        <w:r>
          <w:t xml:space="preserve">. </w:t>
        </w:r>
      </w:ins>
      <w:r w:rsidR="005E0BAA">
        <w:t>To determine whether a variable has an impact on the target value, we used 3 different methods</w:t>
      </w:r>
      <w:r w:rsidR="000F3725">
        <w:t>.</w:t>
      </w:r>
    </w:p>
    <w:p w14:paraId="3758E6D3" w14:textId="14F5EB3E" w:rsidR="000F3725" w:rsidRDefault="000F3725" w:rsidP="00565F38"/>
    <w:p w14:paraId="63869C7E" w14:textId="3B74302F" w:rsidR="00A24728" w:rsidRPr="000F3725" w:rsidRDefault="00A24728" w:rsidP="008C3D2B">
      <w:pPr>
        <w:pStyle w:val="Paragraphedeliste"/>
        <w:numPr>
          <w:ilvl w:val="0"/>
          <w:numId w:val="12"/>
        </w:numPr>
      </w:pPr>
      <w:r w:rsidRPr="000F3725">
        <w:t>Plotting the correlation matrix</w:t>
      </w:r>
    </w:p>
    <w:p w14:paraId="280C8F93" w14:textId="7BC5EFEA" w:rsidR="000F3725" w:rsidRPr="000F3725" w:rsidRDefault="000F3725" w:rsidP="000F3725">
      <w:pPr>
        <w:pStyle w:val="Sansinterligne"/>
        <w:rPr>
          <w:sz w:val="4"/>
          <w:szCs w:val="4"/>
        </w:rPr>
      </w:pPr>
    </w:p>
    <w:p w14:paraId="424D88A9" w14:textId="7FE00423" w:rsidR="000F3725" w:rsidRDefault="000F3725" w:rsidP="000F3725">
      <w:pPr>
        <w:pStyle w:val="Sansinterligne"/>
      </w:pPr>
    </w:p>
    <w:p w14:paraId="54335B87" w14:textId="73EA8D58" w:rsidR="00C6020F" w:rsidRDefault="00C6020F" w:rsidP="00C6020F">
      <w:r>
        <w:t>We have already seen the first method: as shown by Figure (c), plotting the correlation matrix of each variable with respect to each one of the class values (</w:t>
      </w:r>
      <w:r w:rsidRPr="00F75EE8">
        <w:rPr>
          <w:rFonts w:ascii="Courier New" w:hAnsi="Courier New" w:cs="Courier New"/>
          <w:sz w:val="19"/>
          <w:szCs w:val="19"/>
        </w:rPr>
        <w:t>Cover_Type=1</w:t>
      </w:r>
      <w:r w:rsidRPr="00C6020F">
        <w:t xml:space="preserve">, </w:t>
      </w:r>
      <w:r w:rsidRPr="00F75EE8">
        <w:rPr>
          <w:rFonts w:ascii="Courier New" w:hAnsi="Courier New" w:cs="Courier New"/>
          <w:sz w:val="19"/>
          <w:szCs w:val="19"/>
        </w:rPr>
        <w:t>2</w:t>
      </w:r>
      <w:r w:rsidRPr="00C6020F">
        <w:t xml:space="preserve">, …, </w:t>
      </w:r>
      <w:r w:rsidRPr="00F75EE8">
        <w:rPr>
          <w:rFonts w:ascii="Courier New" w:hAnsi="Courier New" w:cs="Courier New"/>
          <w:sz w:val="19"/>
          <w:szCs w:val="19"/>
        </w:rPr>
        <w:t>7</w:t>
      </w:r>
      <w:r>
        <w:t xml:space="preserve">) gives us valuable learnings. We can assume that the more diverse the colors are between the different cover types, the more discriminating the variable is. This may not be very rigorous reasoning, but it has paid off on this project. For instance, on Figure (c), we clearly see that the value of Elevation feature is much more significant than the one the </w:t>
      </w:r>
      <w:r w:rsidRPr="00F75EE8">
        <w:rPr>
          <w:rFonts w:ascii="Courier New" w:hAnsi="Courier New" w:cs="Courier New"/>
          <w:sz w:val="19"/>
          <w:szCs w:val="19"/>
        </w:rPr>
        <w:t>Vertical_Distance_To_Hydrology.</w:t>
      </w:r>
      <w:r>
        <w:t xml:space="preserve"> This method provided us with a list of insignificant variables, such as </w:t>
      </w:r>
      <w:r w:rsidRPr="00F75EE8">
        <w:rPr>
          <w:rFonts w:ascii="Courier New" w:hAnsi="Courier New" w:cs="Courier New"/>
          <w:sz w:val="19"/>
          <w:szCs w:val="19"/>
        </w:rPr>
        <w:t>ClimZone3</w:t>
      </w:r>
      <w:r>
        <w:t xml:space="preserve"> and </w:t>
      </w:r>
      <w:r w:rsidRPr="00F75EE8">
        <w:rPr>
          <w:rFonts w:ascii="Courier New" w:hAnsi="Courier New" w:cs="Courier New"/>
          <w:sz w:val="19"/>
          <w:szCs w:val="19"/>
        </w:rPr>
        <w:t>F_Gothic</w:t>
      </w:r>
      <w:r>
        <w:t xml:space="preserve">. We thus performed this correlation matrix analysis on a big number of variable and eliminated the less insightful ones. </w:t>
      </w:r>
      <w:r w:rsidRPr="002A1E57">
        <w:t xml:space="preserve">If this method is </w:t>
      </w:r>
      <w:r>
        <w:t>less rigorous than the two others</w:t>
      </w:r>
      <w:r w:rsidRPr="002A1E57">
        <w:t>, it has a major advantage: it is agnostic of the chosen model, i.e. it makes it possible to make a first sorting and to separate from the variables which bring almost no information before choosing the model.</w:t>
      </w:r>
    </w:p>
    <w:p w14:paraId="083D5DC9" w14:textId="77777777" w:rsidR="00A64586" w:rsidRDefault="00A64586" w:rsidP="00565F38"/>
    <w:p w14:paraId="18E4BEE9" w14:textId="26FC1183" w:rsidR="000F3725" w:rsidRDefault="000F3725" w:rsidP="008C3D2B">
      <w:pPr>
        <w:pStyle w:val="Paragraphedeliste"/>
        <w:numPr>
          <w:ilvl w:val="0"/>
          <w:numId w:val="12"/>
        </w:numPr>
      </w:pPr>
      <w:r w:rsidRPr="000F3725">
        <w:t>Performing a Permutation Importance study</w:t>
      </w:r>
    </w:p>
    <w:p w14:paraId="2F388B35" w14:textId="77777777" w:rsidR="004C69F5" w:rsidRPr="004C69F5" w:rsidRDefault="004C69F5" w:rsidP="004C69F5">
      <w:pPr>
        <w:pStyle w:val="Sansinterligne"/>
        <w:rPr>
          <w:sz w:val="4"/>
          <w:szCs w:val="4"/>
        </w:rPr>
      </w:pPr>
    </w:p>
    <w:p w14:paraId="036677FC" w14:textId="1AAE86CA" w:rsidR="000F3725" w:rsidRPr="000F3725" w:rsidRDefault="000F3725" w:rsidP="000F3725">
      <w:pPr>
        <w:pStyle w:val="Sansinterligne"/>
        <w:rPr>
          <w:sz w:val="4"/>
          <w:szCs w:val="4"/>
        </w:rPr>
      </w:pPr>
    </w:p>
    <w:p w14:paraId="1BE2A1B7" w14:textId="73965ED7" w:rsidR="007E6016" w:rsidRDefault="00565F38" w:rsidP="008C3D2B">
      <w:r>
        <w:rPr>
          <w:noProof/>
        </w:rPr>
        <w:drawing>
          <wp:anchor distT="0" distB="0" distL="114300" distR="114300" simplePos="0" relativeHeight="251671552" behindDoc="1" locked="0" layoutInCell="1" allowOverlap="1" wp14:anchorId="1D58374A" wp14:editId="161B1C28">
            <wp:simplePos x="0" y="0"/>
            <wp:positionH relativeFrom="column">
              <wp:posOffset>39370</wp:posOffset>
            </wp:positionH>
            <wp:positionV relativeFrom="paragraph">
              <wp:posOffset>1372870</wp:posOffset>
            </wp:positionV>
            <wp:extent cx="4602480" cy="1474470"/>
            <wp:effectExtent l="0" t="0" r="0" b="0"/>
            <wp:wrapSquare wrapText="bothSides"/>
            <wp:docPr id="15" name="Image 15" descr="Une image contenant mus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musiqu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02480" cy="1474470"/>
                    </a:xfrm>
                    <a:prstGeom prst="rect">
                      <a:avLst/>
                    </a:prstGeom>
                  </pic:spPr>
                </pic:pic>
              </a:graphicData>
            </a:graphic>
            <wp14:sizeRelH relativeFrom="page">
              <wp14:pctWidth>0</wp14:pctWidth>
            </wp14:sizeRelH>
            <wp14:sizeRelV relativeFrom="page">
              <wp14:pctHeight>0</wp14:pctHeight>
            </wp14:sizeRelV>
          </wp:anchor>
        </w:drawing>
      </w:r>
      <w:r w:rsidR="000F3725">
        <w:t xml:space="preserve">The scikit-learn module ‘inspection’ provides us with the method </w:t>
      </w:r>
      <w:r w:rsidR="001D306F">
        <w:t xml:space="preserve">called </w:t>
      </w:r>
      <w:r w:rsidR="000F3725" w:rsidRPr="00F75EE8">
        <w:rPr>
          <w:rFonts w:ascii="Courier New" w:hAnsi="Courier New" w:cs="Courier New"/>
          <w:sz w:val="19"/>
          <w:szCs w:val="19"/>
        </w:rPr>
        <w:t>permutation_importance().</w:t>
      </w:r>
      <w:r w:rsidR="00F75EE8">
        <w:t xml:space="preserve"> T</w:t>
      </w:r>
      <w:r w:rsidR="000F3725">
        <w:t xml:space="preserve">his </w:t>
      </w:r>
      <w:r w:rsidR="001D306F">
        <w:t>inspection technique computes the p</w:t>
      </w:r>
      <w:r w:rsidR="000F3725" w:rsidRPr="000F3725">
        <w:t>ermutation feature importance</w:t>
      </w:r>
      <w:r w:rsidR="00EF5D2F">
        <w:t xml:space="preserve"> </w:t>
      </w:r>
      <w:r w:rsidR="001D306F">
        <w:t xml:space="preserve">which </w:t>
      </w:r>
      <w:r w:rsidR="000F3725" w:rsidRPr="000F3725">
        <w:t xml:space="preserve">is the decrease in </w:t>
      </w:r>
      <w:r w:rsidR="00EF5D2F">
        <w:t>the</w:t>
      </w:r>
      <w:r w:rsidR="000F3725" w:rsidRPr="000F3725">
        <w:t xml:space="preserve"> model score</w:t>
      </w:r>
      <w:r w:rsidR="001D306F">
        <w:t xml:space="preserve"> </w:t>
      </w:r>
      <w:r w:rsidR="000F3725" w:rsidRPr="000F3725">
        <w:t xml:space="preserve">when a single feature value is randomly shuffled. </w:t>
      </w:r>
      <w:r w:rsidR="001D306F">
        <w:t xml:space="preserve">It </w:t>
      </w:r>
      <w:r w:rsidR="000F3725" w:rsidRPr="000F3725">
        <w:t xml:space="preserve">breaks the relationship between the feature and the target, thus the drop in the model score is indicative of how much the model depends on the feature. </w:t>
      </w:r>
      <w:r w:rsidR="00EF5D2F">
        <w:t>The great thing is that it is compatible with any kind of model (from sklearn or not)</w:t>
      </w:r>
      <w:r w:rsidR="00BE3028">
        <w:t>.</w:t>
      </w:r>
    </w:p>
    <w:p w14:paraId="397A3206" w14:textId="6C2176E1" w:rsidR="00565F38" w:rsidRDefault="00565F38" w:rsidP="004C69F5">
      <w:ins w:id="166" w:author="Camille EPITALON" w:date="2022-03-28T23:17:00Z">
        <w:r>
          <w:rPr>
            <w:noProof/>
          </w:rPr>
          <mc:AlternateContent>
            <mc:Choice Requires="wps">
              <w:drawing>
                <wp:anchor distT="0" distB="0" distL="114300" distR="114300" simplePos="0" relativeHeight="251674624" behindDoc="0" locked="0" layoutInCell="1" allowOverlap="1" wp14:anchorId="65F5F677" wp14:editId="1C2C9B1F">
                  <wp:simplePos x="0" y="0"/>
                  <wp:positionH relativeFrom="column">
                    <wp:posOffset>39370</wp:posOffset>
                  </wp:positionH>
                  <wp:positionV relativeFrom="paragraph">
                    <wp:posOffset>1624363</wp:posOffset>
                  </wp:positionV>
                  <wp:extent cx="4602480" cy="247382"/>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4602480" cy="247382"/>
                          </a:xfrm>
                          <a:prstGeom prst="rect">
                            <a:avLst/>
                          </a:prstGeom>
                          <a:noFill/>
                          <a:ln w="6350">
                            <a:noFill/>
                          </a:ln>
                        </wps:spPr>
                        <wps:txbx>
                          <w:txbxContent>
                            <w:p w14:paraId="0CFDA805" w14:textId="215BA78B" w:rsidR="00EE0345" w:rsidRPr="004F5544" w:rsidRDefault="00EE0345" w:rsidP="00565F38">
                              <w:pPr>
                                <w:jc w:val="center"/>
                                <w:rPr>
                                  <w:color w:val="404040" w:themeColor="text1" w:themeTint="BF"/>
                                  <w:sz w:val="19"/>
                                  <w:szCs w:val="19"/>
                                  <w:rPrChange w:id="167" w:author="Camille EPITALON" w:date="2022-03-28T23:18:00Z">
                                    <w:rPr>
                                      <w:color w:val="808080" w:themeColor="background1" w:themeShade="80"/>
                                    </w:rPr>
                                  </w:rPrChange>
                                </w:rPr>
                              </w:pPr>
                              <w:ins w:id="168" w:author="Camille EPITALON" w:date="2022-03-28T23:18:00Z">
                                <w:r w:rsidRPr="004F5544">
                                  <w:rPr>
                                    <w:color w:val="404040" w:themeColor="text1" w:themeTint="BF"/>
                                    <w:sz w:val="19"/>
                                    <w:szCs w:val="19"/>
                                    <w:rPrChange w:id="169" w:author="Camille EPITALON" w:date="2022-03-28T23:18:00Z">
                                      <w:rPr>
                                        <w:color w:val="808080" w:themeColor="background1" w:themeShade="80"/>
                                      </w:rPr>
                                    </w:rPrChange>
                                  </w:rPr>
                                  <w:t>(</w:t>
                                </w:r>
                              </w:ins>
                              <w:r w:rsidRPr="004F5544">
                                <w:rPr>
                                  <w:color w:val="404040" w:themeColor="text1" w:themeTint="BF"/>
                                  <w:sz w:val="19"/>
                                  <w:szCs w:val="19"/>
                                </w:rPr>
                                <w:t>f</w:t>
                              </w:r>
                              <w:ins w:id="170" w:author="Camille EPITALON" w:date="2022-03-28T23:18:00Z">
                                <w:r w:rsidRPr="004F5544">
                                  <w:rPr>
                                    <w:color w:val="404040" w:themeColor="text1" w:themeTint="BF"/>
                                    <w:sz w:val="19"/>
                                    <w:szCs w:val="19"/>
                                    <w:rPrChange w:id="171" w:author="Camille EPITALON" w:date="2022-03-28T23:18:00Z">
                                      <w:rPr>
                                        <w:color w:val="808080" w:themeColor="background1" w:themeShade="80"/>
                                      </w:rPr>
                                    </w:rPrChange>
                                  </w:rPr>
                                  <w:t xml:space="preserve">) </w:t>
                                </w:r>
                              </w:ins>
                              <w:r w:rsidRPr="004F5544">
                                <w:rPr>
                                  <w:color w:val="404040" w:themeColor="text1" w:themeTint="BF"/>
                                  <w:sz w:val="19"/>
                                  <w:szCs w:val="19"/>
                                </w:rPr>
                                <w:t xml:space="preserve">Permutation Importance </w:t>
                              </w:r>
                              <w:r w:rsidR="004C69F5" w:rsidRPr="004F5544">
                                <w:rPr>
                                  <w:color w:val="404040" w:themeColor="text1" w:themeTint="BF"/>
                                  <w:sz w:val="19"/>
                                  <w:szCs w:val="19"/>
                                </w:rPr>
                                <w:t>for</w:t>
                              </w:r>
                              <w:r w:rsidRPr="004F5544">
                                <w:rPr>
                                  <w:color w:val="404040" w:themeColor="text1" w:themeTint="BF"/>
                                  <w:sz w:val="19"/>
                                  <w:szCs w:val="19"/>
                                </w:rPr>
                                <w:t xml:space="preserve"> LightGBM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5F677" id="Zone de texte 17" o:spid="_x0000_s1031" type="#_x0000_t202" style="position:absolute;left:0;text-align:left;margin-left:3.1pt;margin-top:127.9pt;width:362.4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" filled="f" stroked="f" strokeweight=".5pt">
                  <v:textbox>
                    <w:txbxContent>
                      <w:p w14:paraId="0CFDA805" w14:textId="215BA78B" w:rsidR="00EE0345" w:rsidRPr="004F5544" w:rsidRDefault="00EE0345" w:rsidP="00565F38">
                        <w:pPr>
                          <w:jc w:val="center"/>
                          <w:rPr>
                            <w:color w:val="404040" w:themeColor="text1" w:themeTint="BF"/>
                            <w:sz w:val="19"/>
                            <w:szCs w:val="19"/>
                            <w:rPrChange w:id="172" w:author="Camille EPITALON" w:date="2022-03-28T23:18:00Z">
                              <w:rPr>
                                <w:color w:val="808080" w:themeColor="background1" w:themeShade="80"/>
                              </w:rPr>
                            </w:rPrChange>
                          </w:rPr>
                        </w:pPr>
                        <w:ins w:id="173" w:author="Camille EPITALON" w:date="2022-03-28T23:18:00Z">
                          <w:r w:rsidRPr="004F5544">
                            <w:rPr>
                              <w:color w:val="404040" w:themeColor="text1" w:themeTint="BF"/>
                              <w:sz w:val="19"/>
                              <w:szCs w:val="19"/>
                              <w:rPrChange w:id="174" w:author="Camille EPITALON" w:date="2022-03-28T23:18:00Z">
                                <w:rPr>
                                  <w:color w:val="808080" w:themeColor="background1" w:themeShade="80"/>
                                </w:rPr>
                              </w:rPrChange>
                            </w:rPr>
                            <w:t>(</w:t>
                          </w:r>
                        </w:ins>
                        <w:r w:rsidRPr="004F5544">
                          <w:rPr>
                            <w:color w:val="404040" w:themeColor="text1" w:themeTint="BF"/>
                            <w:sz w:val="19"/>
                            <w:szCs w:val="19"/>
                          </w:rPr>
                          <w:t>f</w:t>
                        </w:r>
                        <w:ins w:id="175" w:author="Camille EPITALON" w:date="2022-03-28T23:18:00Z">
                          <w:r w:rsidRPr="004F5544">
                            <w:rPr>
                              <w:color w:val="404040" w:themeColor="text1" w:themeTint="BF"/>
                              <w:sz w:val="19"/>
                              <w:szCs w:val="19"/>
                              <w:rPrChange w:id="176" w:author="Camille EPITALON" w:date="2022-03-28T23:18:00Z">
                                <w:rPr>
                                  <w:color w:val="808080" w:themeColor="background1" w:themeShade="80"/>
                                </w:rPr>
                              </w:rPrChange>
                            </w:rPr>
                            <w:t xml:space="preserve">) </w:t>
                          </w:r>
                        </w:ins>
                        <w:r w:rsidRPr="004F5544">
                          <w:rPr>
                            <w:color w:val="404040" w:themeColor="text1" w:themeTint="BF"/>
                            <w:sz w:val="19"/>
                            <w:szCs w:val="19"/>
                          </w:rPr>
                          <w:t xml:space="preserve">Permutation Importance </w:t>
                        </w:r>
                        <w:r w:rsidR="004C69F5" w:rsidRPr="004F5544">
                          <w:rPr>
                            <w:color w:val="404040" w:themeColor="text1" w:themeTint="BF"/>
                            <w:sz w:val="19"/>
                            <w:szCs w:val="19"/>
                          </w:rPr>
                          <w:t>for</w:t>
                        </w:r>
                        <w:r w:rsidRPr="004F5544">
                          <w:rPr>
                            <w:color w:val="404040" w:themeColor="text1" w:themeTint="BF"/>
                            <w:sz w:val="19"/>
                            <w:szCs w:val="19"/>
                          </w:rPr>
                          <w:t xml:space="preserve"> LightGBM</w:t>
                        </w:r>
                      </w:p>
                    </w:txbxContent>
                  </v:textbox>
                </v:shape>
              </w:pict>
            </mc:Fallback>
          </mc:AlternateContent>
        </w:r>
      </w:ins>
    </w:p>
    <w:p w14:paraId="695391D7" w14:textId="0A7C056D" w:rsidR="00537DC7" w:rsidRPr="00EE0345" w:rsidRDefault="00565F38" w:rsidP="004C69F5">
      <w:r>
        <w:rPr>
          <w:noProof/>
        </w:rPr>
        <w:drawing>
          <wp:anchor distT="0" distB="0" distL="114300" distR="114300" simplePos="0" relativeHeight="251672576" behindDoc="1" locked="0" layoutInCell="1" allowOverlap="1" wp14:anchorId="391BA24F" wp14:editId="1EDEDD2C">
            <wp:simplePos x="0" y="0"/>
            <wp:positionH relativeFrom="column">
              <wp:posOffset>34290</wp:posOffset>
            </wp:positionH>
            <wp:positionV relativeFrom="paragraph">
              <wp:posOffset>179103</wp:posOffset>
            </wp:positionV>
            <wp:extent cx="4602480" cy="14636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02480" cy="1463675"/>
                    </a:xfrm>
                    <a:prstGeom prst="rect">
                      <a:avLst/>
                    </a:prstGeom>
                  </pic:spPr>
                </pic:pic>
              </a:graphicData>
            </a:graphic>
            <wp14:sizeRelH relativeFrom="page">
              <wp14:pctWidth>0</wp14:pctWidth>
            </wp14:sizeRelH>
            <wp14:sizeRelV relativeFrom="page">
              <wp14:pctHeight>0</wp14:pctHeight>
            </wp14:sizeRelV>
          </wp:anchor>
        </w:drawing>
      </w:r>
    </w:p>
    <w:p w14:paraId="3AAE3C78" w14:textId="54CB3F8A" w:rsidR="00A64586" w:rsidRDefault="00565F38" w:rsidP="00A64586">
      <w:pPr>
        <w:pStyle w:val="Sansinterligne"/>
      </w:pPr>
      <w:ins w:id="177" w:author="Camille EPITALON" w:date="2022-03-28T23:17:00Z">
        <w:r>
          <w:rPr>
            <w:noProof/>
          </w:rPr>
          <mc:AlternateContent>
            <mc:Choice Requires="wps">
              <w:drawing>
                <wp:anchor distT="0" distB="0" distL="114300" distR="114300" simplePos="0" relativeHeight="251676672" behindDoc="0" locked="0" layoutInCell="1" allowOverlap="1" wp14:anchorId="05E871EA" wp14:editId="4464BC68">
                  <wp:simplePos x="0" y="0"/>
                  <wp:positionH relativeFrom="column">
                    <wp:posOffset>39370</wp:posOffset>
                  </wp:positionH>
                  <wp:positionV relativeFrom="paragraph">
                    <wp:posOffset>1489108</wp:posOffset>
                  </wp:positionV>
                  <wp:extent cx="4602480" cy="330258"/>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4602480" cy="330258"/>
                          </a:xfrm>
                          <a:prstGeom prst="rect">
                            <a:avLst/>
                          </a:prstGeom>
                          <a:noFill/>
                          <a:ln w="6350">
                            <a:noFill/>
                          </a:ln>
                        </wps:spPr>
                        <wps:txbx>
                          <w:txbxContent>
                            <w:p w14:paraId="19CBD992" w14:textId="7F57A36D" w:rsidR="00EE0345" w:rsidRPr="004F5544" w:rsidRDefault="00EE0345" w:rsidP="00565F38">
                              <w:pPr>
                                <w:jc w:val="center"/>
                                <w:rPr>
                                  <w:color w:val="404040" w:themeColor="text1" w:themeTint="BF"/>
                                  <w:sz w:val="19"/>
                                  <w:szCs w:val="19"/>
                                  <w:rPrChange w:id="178" w:author="Camille EPITALON" w:date="2022-03-28T23:18:00Z">
                                    <w:rPr>
                                      <w:color w:val="808080" w:themeColor="background1" w:themeShade="80"/>
                                    </w:rPr>
                                  </w:rPrChange>
                                </w:rPr>
                              </w:pPr>
                              <w:ins w:id="179" w:author="Camille EPITALON" w:date="2022-03-28T23:18:00Z">
                                <w:r w:rsidRPr="004F5544">
                                  <w:rPr>
                                    <w:color w:val="404040" w:themeColor="text1" w:themeTint="BF"/>
                                    <w:sz w:val="19"/>
                                    <w:szCs w:val="19"/>
                                    <w:rPrChange w:id="180" w:author="Camille EPITALON" w:date="2022-03-28T23:18:00Z">
                                      <w:rPr>
                                        <w:color w:val="808080" w:themeColor="background1" w:themeShade="80"/>
                                      </w:rPr>
                                    </w:rPrChange>
                                  </w:rPr>
                                  <w:t>(</w:t>
                                </w:r>
                              </w:ins>
                              <w:r w:rsidRPr="004F5544">
                                <w:rPr>
                                  <w:color w:val="404040" w:themeColor="text1" w:themeTint="BF"/>
                                  <w:sz w:val="19"/>
                                  <w:szCs w:val="19"/>
                                </w:rPr>
                                <w:t>g</w:t>
                              </w:r>
                              <w:ins w:id="181" w:author="Camille EPITALON" w:date="2022-03-28T23:18:00Z">
                                <w:r w:rsidRPr="004F5544">
                                  <w:rPr>
                                    <w:color w:val="404040" w:themeColor="text1" w:themeTint="BF"/>
                                    <w:sz w:val="19"/>
                                    <w:szCs w:val="19"/>
                                    <w:rPrChange w:id="182" w:author="Camille EPITALON" w:date="2022-03-28T23:18:00Z">
                                      <w:rPr>
                                        <w:color w:val="808080" w:themeColor="background1" w:themeShade="80"/>
                                      </w:rPr>
                                    </w:rPrChange>
                                  </w:rPr>
                                  <w:t xml:space="preserve">) </w:t>
                                </w:r>
                              </w:ins>
                              <w:r w:rsidR="00A205E1" w:rsidRPr="004F5544">
                                <w:rPr>
                                  <w:color w:val="404040" w:themeColor="text1" w:themeTint="BF"/>
                                  <w:sz w:val="19"/>
                                  <w:szCs w:val="19"/>
                                </w:rPr>
                                <w:t xml:space="preserve">P. I. </w:t>
                              </w:r>
                              <w:r w:rsidR="004C69F5" w:rsidRPr="004F5544">
                                <w:rPr>
                                  <w:color w:val="404040" w:themeColor="text1" w:themeTint="BF"/>
                                  <w:sz w:val="19"/>
                                  <w:szCs w:val="19"/>
                                </w:rPr>
                                <w:t>for</w:t>
                              </w:r>
                              <w:r w:rsidR="00A205E1" w:rsidRPr="004F5544">
                                <w:rPr>
                                  <w:color w:val="404040" w:themeColor="text1" w:themeTint="BF"/>
                                  <w:sz w:val="19"/>
                                  <w:szCs w:val="19"/>
                                </w:rPr>
                                <w:t xml:space="preserve"> </w:t>
                              </w:r>
                              <w:r w:rsidR="00537DC7" w:rsidRPr="004F5544">
                                <w:rPr>
                                  <w:color w:val="404040" w:themeColor="text1" w:themeTint="BF"/>
                                  <w:sz w:val="19"/>
                                  <w:szCs w:val="19"/>
                                </w:rPr>
                                <w:t>LogisticReg</w:t>
                              </w:r>
                              <w:r w:rsidR="00A205E1" w:rsidRPr="004F5544">
                                <w:rPr>
                                  <w:color w:val="404040" w:themeColor="text1" w:themeTint="BF"/>
                                  <w:sz w:val="19"/>
                                  <w:szCs w:val="19"/>
                                </w:rPr>
                                <w:t>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871EA" id="Zone de texte 18" o:spid="_x0000_s1032" type="#_x0000_t202" style="position:absolute;margin-left:3.1pt;margin-top:117.25pt;width:362.4pt;height: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" filled="f" stroked="f" strokeweight=".5pt">
                  <v:textbox>
                    <w:txbxContent>
                      <w:p w14:paraId="19CBD992" w14:textId="7F57A36D" w:rsidR="00EE0345" w:rsidRPr="004F5544" w:rsidRDefault="00EE0345" w:rsidP="00565F38">
                        <w:pPr>
                          <w:jc w:val="center"/>
                          <w:rPr>
                            <w:color w:val="404040" w:themeColor="text1" w:themeTint="BF"/>
                            <w:sz w:val="19"/>
                            <w:szCs w:val="19"/>
                            <w:rPrChange w:id="183" w:author="Camille EPITALON" w:date="2022-03-28T23:18:00Z">
                              <w:rPr>
                                <w:color w:val="808080" w:themeColor="background1" w:themeShade="80"/>
                              </w:rPr>
                            </w:rPrChange>
                          </w:rPr>
                        </w:pPr>
                        <w:ins w:id="184" w:author="Camille EPITALON" w:date="2022-03-28T23:18:00Z">
                          <w:r w:rsidRPr="004F5544">
                            <w:rPr>
                              <w:color w:val="404040" w:themeColor="text1" w:themeTint="BF"/>
                              <w:sz w:val="19"/>
                              <w:szCs w:val="19"/>
                              <w:rPrChange w:id="185" w:author="Camille EPITALON" w:date="2022-03-28T23:18:00Z">
                                <w:rPr>
                                  <w:color w:val="808080" w:themeColor="background1" w:themeShade="80"/>
                                </w:rPr>
                              </w:rPrChange>
                            </w:rPr>
                            <w:t>(</w:t>
                          </w:r>
                        </w:ins>
                        <w:r w:rsidRPr="004F5544">
                          <w:rPr>
                            <w:color w:val="404040" w:themeColor="text1" w:themeTint="BF"/>
                            <w:sz w:val="19"/>
                            <w:szCs w:val="19"/>
                          </w:rPr>
                          <w:t>g</w:t>
                        </w:r>
                        <w:ins w:id="186" w:author="Camille EPITALON" w:date="2022-03-28T23:18:00Z">
                          <w:r w:rsidRPr="004F5544">
                            <w:rPr>
                              <w:color w:val="404040" w:themeColor="text1" w:themeTint="BF"/>
                              <w:sz w:val="19"/>
                              <w:szCs w:val="19"/>
                              <w:rPrChange w:id="187" w:author="Camille EPITALON" w:date="2022-03-28T23:18:00Z">
                                <w:rPr>
                                  <w:color w:val="808080" w:themeColor="background1" w:themeShade="80"/>
                                </w:rPr>
                              </w:rPrChange>
                            </w:rPr>
                            <w:t xml:space="preserve">) </w:t>
                          </w:r>
                        </w:ins>
                        <w:r w:rsidR="00A205E1" w:rsidRPr="004F5544">
                          <w:rPr>
                            <w:color w:val="404040" w:themeColor="text1" w:themeTint="BF"/>
                            <w:sz w:val="19"/>
                            <w:szCs w:val="19"/>
                          </w:rPr>
                          <w:t xml:space="preserve">P. I. </w:t>
                        </w:r>
                        <w:r w:rsidR="004C69F5" w:rsidRPr="004F5544">
                          <w:rPr>
                            <w:color w:val="404040" w:themeColor="text1" w:themeTint="BF"/>
                            <w:sz w:val="19"/>
                            <w:szCs w:val="19"/>
                          </w:rPr>
                          <w:t>for</w:t>
                        </w:r>
                        <w:r w:rsidR="00A205E1" w:rsidRPr="004F5544">
                          <w:rPr>
                            <w:color w:val="404040" w:themeColor="text1" w:themeTint="BF"/>
                            <w:sz w:val="19"/>
                            <w:szCs w:val="19"/>
                          </w:rPr>
                          <w:t xml:space="preserve"> </w:t>
                        </w:r>
                        <w:r w:rsidR="00537DC7" w:rsidRPr="004F5544">
                          <w:rPr>
                            <w:color w:val="404040" w:themeColor="text1" w:themeTint="BF"/>
                            <w:sz w:val="19"/>
                            <w:szCs w:val="19"/>
                          </w:rPr>
                          <w:t>LogisticReg</w:t>
                        </w:r>
                        <w:r w:rsidR="00A205E1" w:rsidRPr="004F5544">
                          <w:rPr>
                            <w:color w:val="404040" w:themeColor="text1" w:themeTint="BF"/>
                            <w:sz w:val="19"/>
                            <w:szCs w:val="19"/>
                          </w:rPr>
                          <w:t>ression</w:t>
                        </w:r>
                      </w:p>
                    </w:txbxContent>
                  </v:textbox>
                </v:shape>
              </w:pict>
            </mc:Fallback>
          </mc:AlternateContent>
        </w:r>
      </w:ins>
    </w:p>
    <w:p w14:paraId="369D11CA" w14:textId="57CFAA75" w:rsidR="00565F38" w:rsidRDefault="00565F38" w:rsidP="00565F38"/>
    <w:p w14:paraId="335A32D7" w14:textId="6461A372" w:rsidR="00565F38" w:rsidRDefault="00565F38" w:rsidP="00986E47">
      <w:pPr>
        <w:pStyle w:val="Sansinterligne"/>
      </w:pPr>
    </w:p>
    <w:p w14:paraId="4C3B4759" w14:textId="12DED641" w:rsidR="00482254" w:rsidRDefault="00697D52" w:rsidP="008C3D2B">
      <w:pPr>
        <w:pStyle w:val="Paragraphedeliste"/>
        <w:numPr>
          <w:ilvl w:val="0"/>
          <w:numId w:val="12"/>
        </w:numPr>
      </w:pPr>
      <w:r>
        <w:lastRenderedPageBreak/>
        <w:t xml:space="preserve">A manual </w:t>
      </w:r>
      <w:r w:rsidR="00482254" w:rsidRPr="00466D12">
        <w:t>GridSearch on those class properties</w:t>
      </w:r>
      <w:r w:rsidR="00D857DF" w:rsidRPr="00466D12">
        <w:t xml:space="preserve"> and accuracy comparison</w:t>
      </w:r>
    </w:p>
    <w:p w14:paraId="2E66D5AC" w14:textId="77777777" w:rsidR="004C69F5" w:rsidRPr="004C69F5" w:rsidRDefault="004C69F5" w:rsidP="004C69F5">
      <w:pPr>
        <w:pStyle w:val="Sansinterligne"/>
        <w:rPr>
          <w:sz w:val="4"/>
          <w:szCs w:val="4"/>
        </w:rPr>
      </w:pPr>
    </w:p>
    <w:p w14:paraId="7775935B" w14:textId="2506A75B" w:rsidR="000F3725" w:rsidRPr="00697D52" w:rsidRDefault="000F3725" w:rsidP="00697D52">
      <w:pPr>
        <w:pStyle w:val="Sansinterligne"/>
        <w:rPr>
          <w:sz w:val="4"/>
          <w:szCs w:val="4"/>
        </w:rPr>
      </w:pPr>
    </w:p>
    <w:p w14:paraId="378C350A" w14:textId="6C7496BA" w:rsidR="00505563" w:rsidRDefault="00697D52" w:rsidP="008C3D2B">
      <w:pPr>
        <w:rPr>
          <w:ins w:id="188" w:author="Camille EPITALON" w:date="2022-03-28T23:21:00Z"/>
        </w:rPr>
      </w:pPr>
      <w:r>
        <w:t xml:space="preserve">On a larger scale, this method consists in varying the properties of the class in loops, to compute and store the model score for each combination. This was done in the </w:t>
      </w:r>
      <w:r w:rsidRPr="00F75EE8">
        <w:rPr>
          <w:rFonts w:ascii="Courier New" w:hAnsi="Courier New" w:cs="Courier New"/>
          <w:sz w:val="19"/>
          <w:szCs w:val="19"/>
        </w:rPr>
        <w:t>kaggle_forest_notebook.ipynb</w:t>
      </w:r>
      <w:r>
        <w:t xml:space="preserve"> notebook and showed for example that adding the </w:t>
      </w:r>
      <w:r w:rsidRPr="00F75EE8">
        <w:rPr>
          <w:rFonts w:ascii="Courier New" w:hAnsi="Courier New" w:cs="Courier New"/>
          <w:sz w:val="19"/>
          <w:szCs w:val="19"/>
        </w:rPr>
        <w:t>GeoZone_%</w:t>
      </w:r>
      <w:r>
        <w:t xml:space="preserve"> was not a valuable move with respect to the model score</w:t>
      </w:r>
      <w:r w:rsidR="00E05C69">
        <w:t xml:space="preserve">. </w:t>
      </w:r>
      <w:r w:rsidR="00B34447">
        <w:t>Therefore,</w:t>
      </w:r>
      <w:r w:rsidR="00E05C69">
        <w:t xml:space="preserve"> in our final model, we set </w:t>
      </w:r>
      <w:r w:rsidR="00E05C69" w:rsidRPr="00F75EE8">
        <w:rPr>
          <w:rFonts w:ascii="Courier New" w:hAnsi="Courier New" w:cs="Courier New"/>
          <w:sz w:val="19"/>
          <w:szCs w:val="19"/>
        </w:rPr>
        <w:t>add_geographic=False</w:t>
      </w:r>
      <w:r w:rsidR="00E05C69">
        <w:t>.</w:t>
      </w:r>
    </w:p>
    <w:p w14:paraId="2DCCAA7F" w14:textId="5B818827" w:rsidR="000E3FF5" w:rsidRDefault="000E3FF5" w:rsidP="008C3D2B">
      <w:pPr>
        <w:rPr>
          <w:ins w:id="189" w:author="Camille EPITALON" w:date="2022-03-28T23:21:00Z"/>
        </w:rPr>
      </w:pPr>
    </w:p>
    <w:p w14:paraId="12A34A90" w14:textId="67E1F660" w:rsidR="000E3FF5" w:rsidRDefault="00C67D8D" w:rsidP="008C3D2B">
      <w:r>
        <w:rPr>
          <w:b/>
          <w:bCs/>
        </w:rPr>
        <w:t>Dimensionality reduction</w:t>
      </w:r>
      <w:ins w:id="190" w:author="Camille EPITALON" w:date="2022-03-28T23:21:00Z">
        <w:r w:rsidR="000E3FF5">
          <w:t xml:space="preserve">. </w:t>
        </w:r>
      </w:ins>
      <w:r w:rsidR="00F30071">
        <w:t xml:space="preserve">Finally, </w:t>
      </w:r>
      <w:r w:rsidR="007B60F5">
        <w:t>in this preprocessing part</w:t>
      </w:r>
      <w:r w:rsidR="00F30071">
        <w:t xml:space="preserve"> </w:t>
      </w:r>
      <w:r w:rsidR="00C73C77">
        <w:t>we</w:t>
      </w:r>
      <w:r w:rsidR="007B60F5">
        <w:t xml:space="preserve"> performed some dimension</w:t>
      </w:r>
      <w:r w:rsidR="00C73C77">
        <w:t>ality</w:t>
      </w:r>
      <w:r w:rsidR="007B60F5">
        <w:t xml:space="preserve"> reduction</w:t>
      </w:r>
      <w:r w:rsidR="00C73C77">
        <w:t xml:space="preserve"> </w:t>
      </w:r>
      <w:r>
        <w:t>transformation</w:t>
      </w:r>
      <w:r w:rsidR="00C73C77">
        <w:t xml:space="preserve"> such as a </w:t>
      </w:r>
      <w:r w:rsidR="00C73C77" w:rsidRPr="00F75EE8">
        <w:rPr>
          <w:i/>
          <w:iCs/>
        </w:rPr>
        <w:t xml:space="preserve">Principal Component Analysis </w:t>
      </w:r>
      <w:r w:rsidR="00265D1C">
        <w:t xml:space="preserve">(PCA) </w:t>
      </w:r>
      <w:r w:rsidR="00C73C77">
        <w:t xml:space="preserve">and a </w:t>
      </w:r>
      <w:r w:rsidR="00C73C77" w:rsidRPr="00F75EE8">
        <w:rPr>
          <w:i/>
          <w:iCs/>
        </w:rPr>
        <w:t xml:space="preserve">Multiple </w:t>
      </w:r>
      <w:r w:rsidRPr="00F75EE8">
        <w:rPr>
          <w:i/>
          <w:iCs/>
        </w:rPr>
        <w:t>Correspondence</w:t>
      </w:r>
      <w:r w:rsidR="00C73C77" w:rsidRPr="00F75EE8">
        <w:rPr>
          <w:i/>
          <w:iCs/>
        </w:rPr>
        <w:t xml:space="preserve"> Analysis</w:t>
      </w:r>
      <w:r w:rsidR="00265D1C">
        <w:t xml:space="preserve"> (MCA)</w:t>
      </w:r>
      <w:r w:rsidR="00C73C77">
        <w:t>, in particular to deal with the binary features of the initial datasets (</w:t>
      </w:r>
      <w:r w:rsidR="00C73C77" w:rsidRPr="00F75EE8">
        <w:rPr>
          <w:rFonts w:ascii="Courier New" w:hAnsi="Courier New" w:cs="Courier New"/>
          <w:sz w:val="19"/>
          <w:szCs w:val="19"/>
        </w:rPr>
        <w:t>Wilderness_Areas</w:t>
      </w:r>
      <w:r w:rsidR="00C73C77">
        <w:t xml:space="preserve"> and </w:t>
      </w:r>
      <w:r w:rsidR="00C73C77" w:rsidRPr="00F75EE8">
        <w:rPr>
          <w:rFonts w:ascii="Courier New" w:hAnsi="Courier New" w:cs="Courier New"/>
          <w:sz w:val="19"/>
          <w:szCs w:val="19"/>
        </w:rPr>
        <w:t>Soil_Type_%</w:t>
      </w:r>
      <w:r w:rsidR="00C73C77">
        <w:t xml:space="preserve">). Rather than extracting insights from the soil type and then deleting the initial columns, we tried to see if </w:t>
      </w:r>
      <w:r>
        <w:t xml:space="preserve">there would not be a way of keeping their raw information while decreasing the dimensionality (in other words, represent them in a low-dimensional Euclidean space). </w:t>
      </w:r>
      <w:r w:rsidRPr="00C67D8D">
        <w:t xml:space="preserve">We had read here and there </w:t>
      </w:r>
      <w:r>
        <w:t>PCA</w:t>
      </w:r>
      <w:r w:rsidRPr="00C67D8D">
        <w:t xml:space="preserve"> it had no effect on categorical variables, let alone dummies, but we wanted to know for sure</w:t>
      </w:r>
      <w:r>
        <w:t xml:space="preserve">… and it was not a lie. Performing a PCA on the </w:t>
      </w:r>
      <w:r w:rsidRPr="00F75EE8">
        <w:rPr>
          <w:rFonts w:ascii="Courier New" w:hAnsi="Courier New" w:cs="Courier New"/>
          <w:sz w:val="19"/>
          <w:szCs w:val="19"/>
        </w:rPr>
        <w:t>Soil_Type</w:t>
      </w:r>
      <w:r>
        <w:t xml:space="preserve"> ended up on worst results than when properly deleting the initial columns. However, MCA </w:t>
      </w:r>
      <w:r w:rsidR="00265D1C">
        <w:t>ended up</w:t>
      </w:r>
      <w:r w:rsidR="00432265">
        <w:t xml:space="preserve"> on result that were very close to the ones obtained without dimensionality reduction. However, MCA did not manage to outperform our best model</w:t>
      </w:r>
      <w:r w:rsidR="00627B64">
        <w:t xml:space="preserve"> as shown in the table below.</w:t>
      </w:r>
    </w:p>
    <w:p w14:paraId="68672FC2" w14:textId="303F037A" w:rsidR="00432265" w:rsidRDefault="00432265" w:rsidP="00432265">
      <w:pPr>
        <w:pStyle w:val="Sansinterligne"/>
      </w:pPr>
    </w:p>
    <w:tbl>
      <w:tblPr>
        <w:tblStyle w:val="Grilledutableau"/>
        <w:tblW w:w="0" w:type="auto"/>
        <w:tblLook w:val="04A0" w:firstRow="1" w:lastRow="0" w:firstColumn="1" w:lastColumn="0" w:noHBand="0" w:noVBand="1"/>
      </w:tblPr>
      <w:tblGrid>
        <w:gridCol w:w="1696"/>
        <w:gridCol w:w="1843"/>
        <w:gridCol w:w="1909"/>
        <w:gridCol w:w="1912"/>
      </w:tblGrid>
      <w:tr w:rsidR="009E44EC" w14:paraId="4755821A" w14:textId="77777777" w:rsidTr="007817E3">
        <w:trPr>
          <w:trHeight w:val="454"/>
        </w:trPr>
        <w:tc>
          <w:tcPr>
            <w:tcW w:w="1696" w:type="dxa"/>
            <w:vAlign w:val="center"/>
          </w:tcPr>
          <w:p w14:paraId="133ECB7C" w14:textId="48314349" w:rsidR="00432265" w:rsidRDefault="00A903D5" w:rsidP="000416A3">
            <w:pPr>
              <w:spacing w:before="120" w:after="120"/>
              <w:jc w:val="center"/>
            </w:pPr>
            <w:r>
              <w:t>Method used</w:t>
            </w:r>
          </w:p>
        </w:tc>
        <w:tc>
          <w:tcPr>
            <w:tcW w:w="1843" w:type="dxa"/>
            <w:vAlign w:val="center"/>
          </w:tcPr>
          <w:p w14:paraId="6B1107E5" w14:textId="49D32E49" w:rsidR="00432265" w:rsidRPr="00A903D5" w:rsidRDefault="00B8648C" w:rsidP="000416A3">
            <w:pPr>
              <w:spacing w:before="120" w:after="120"/>
              <w:jc w:val="center"/>
              <w:rPr>
                <w:rFonts w:ascii="Courier New" w:hAnsi="Courier New" w:cs="Courier New"/>
                <w:sz w:val="19"/>
                <w:szCs w:val="19"/>
              </w:rPr>
            </w:pPr>
            <w:r w:rsidRPr="00A903D5">
              <w:rPr>
                <w:rFonts w:ascii="Courier New" w:hAnsi="Courier New" w:cs="Courier New"/>
                <w:sz w:val="19"/>
                <w:szCs w:val="19"/>
              </w:rPr>
              <w:t>LogisticReg</w:t>
            </w:r>
          </w:p>
        </w:tc>
        <w:tc>
          <w:tcPr>
            <w:tcW w:w="1909" w:type="dxa"/>
            <w:vAlign w:val="center"/>
          </w:tcPr>
          <w:p w14:paraId="0768D0B5" w14:textId="72D85F2A" w:rsidR="00432265" w:rsidRPr="00A903D5" w:rsidRDefault="00432265" w:rsidP="000416A3">
            <w:pPr>
              <w:spacing w:before="120" w:after="120"/>
              <w:jc w:val="center"/>
              <w:rPr>
                <w:rFonts w:ascii="Courier New" w:hAnsi="Courier New" w:cs="Courier New"/>
                <w:sz w:val="19"/>
                <w:szCs w:val="19"/>
              </w:rPr>
            </w:pPr>
            <w:r w:rsidRPr="00A903D5">
              <w:rPr>
                <w:rFonts w:ascii="Courier New" w:hAnsi="Courier New" w:cs="Courier New"/>
                <w:sz w:val="19"/>
                <w:szCs w:val="19"/>
              </w:rPr>
              <w:t>ExtraTrees</w:t>
            </w:r>
            <w:r w:rsidR="00B91BBE" w:rsidRPr="00A903D5">
              <w:rPr>
                <w:rFonts w:ascii="Courier New" w:hAnsi="Courier New" w:cs="Courier New"/>
                <w:sz w:val="19"/>
                <w:szCs w:val="19"/>
              </w:rPr>
              <w:t>.</w:t>
            </w:r>
          </w:p>
        </w:tc>
        <w:tc>
          <w:tcPr>
            <w:tcW w:w="1912" w:type="dxa"/>
            <w:vAlign w:val="center"/>
          </w:tcPr>
          <w:p w14:paraId="5B1B749D" w14:textId="15D11A74" w:rsidR="00432265" w:rsidRPr="00A903D5" w:rsidRDefault="00B8648C" w:rsidP="000416A3">
            <w:pPr>
              <w:spacing w:before="120" w:after="120"/>
              <w:jc w:val="center"/>
              <w:rPr>
                <w:rFonts w:ascii="Courier New" w:hAnsi="Courier New" w:cs="Courier New"/>
                <w:sz w:val="19"/>
                <w:szCs w:val="19"/>
              </w:rPr>
            </w:pPr>
            <w:r w:rsidRPr="00A903D5">
              <w:rPr>
                <w:rFonts w:ascii="Courier New" w:hAnsi="Courier New" w:cs="Courier New"/>
                <w:sz w:val="19"/>
                <w:szCs w:val="19"/>
              </w:rPr>
              <w:t>LGBMClassifier</w:t>
            </w:r>
          </w:p>
        </w:tc>
      </w:tr>
      <w:tr w:rsidR="009E44EC" w14:paraId="6E94CCD7" w14:textId="77777777" w:rsidTr="007817E3">
        <w:trPr>
          <w:trHeight w:val="454"/>
        </w:trPr>
        <w:tc>
          <w:tcPr>
            <w:tcW w:w="1696" w:type="dxa"/>
            <w:vAlign w:val="center"/>
          </w:tcPr>
          <w:p w14:paraId="366CFBD5" w14:textId="0D9CB423" w:rsidR="00432265" w:rsidRDefault="00A903D5" w:rsidP="000416A3">
            <w:pPr>
              <w:spacing w:before="120" w:after="120"/>
              <w:jc w:val="center"/>
            </w:pPr>
            <w:r>
              <w:t>None</w:t>
            </w:r>
          </w:p>
        </w:tc>
        <w:tc>
          <w:tcPr>
            <w:tcW w:w="1843" w:type="dxa"/>
            <w:vAlign w:val="center"/>
          </w:tcPr>
          <w:p w14:paraId="0E05F2CC" w14:textId="549E28DA" w:rsidR="00432265" w:rsidRDefault="009E44EC" w:rsidP="000416A3">
            <w:pPr>
              <w:spacing w:before="120" w:after="120"/>
              <w:jc w:val="center"/>
            </w:pPr>
            <w:r>
              <w:t>0.</w:t>
            </w:r>
            <w:r w:rsidRPr="009E44EC">
              <w:t>484</w:t>
            </w:r>
            <w:r>
              <w:t>8</w:t>
            </w:r>
          </w:p>
        </w:tc>
        <w:tc>
          <w:tcPr>
            <w:tcW w:w="1909" w:type="dxa"/>
            <w:vAlign w:val="center"/>
          </w:tcPr>
          <w:p w14:paraId="15403C7A" w14:textId="48EA15D1" w:rsidR="00432265" w:rsidRDefault="009E44EC" w:rsidP="000416A3">
            <w:pPr>
              <w:spacing w:before="120" w:after="120"/>
              <w:jc w:val="center"/>
            </w:pPr>
            <w:r>
              <w:t>0.</w:t>
            </w:r>
            <w:r>
              <w:t>8849</w:t>
            </w:r>
          </w:p>
        </w:tc>
        <w:tc>
          <w:tcPr>
            <w:tcW w:w="1912" w:type="dxa"/>
            <w:vAlign w:val="center"/>
          </w:tcPr>
          <w:p w14:paraId="5C5CC8EB" w14:textId="32D45D0E" w:rsidR="00432265" w:rsidRDefault="009E44EC" w:rsidP="000416A3">
            <w:pPr>
              <w:spacing w:before="120" w:after="120"/>
              <w:jc w:val="center"/>
            </w:pPr>
            <w:r>
              <w:t>0.8918</w:t>
            </w:r>
          </w:p>
        </w:tc>
      </w:tr>
      <w:tr w:rsidR="009E44EC" w14:paraId="5CDAC2DC" w14:textId="77777777" w:rsidTr="007817E3">
        <w:trPr>
          <w:trHeight w:val="454"/>
        </w:trPr>
        <w:tc>
          <w:tcPr>
            <w:tcW w:w="1696" w:type="dxa"/>
            <w:vAlign w:val="center"/>
          </w:tcPr>
          <w:p w14:paraId="2EF651D5" w14:textId="50AA0C1E" w:rsidR="00432265" w:rsidRDefault="00432265" w:rsidP="000416A3">
            <w:pPr>
              <w:spacing w:before="120" w:after="120"/>
              <w:jc w:val="center"/>
            </w:pPr>
            <w:r>
              <w:t>PCA</w:t>
            </w:r>
          </w:p>
        </w:tc>
        <w:tc>
          <w:tcPr>
            <w:tcW w:w="1843" w:type="dxa"/>
            <w:vAlign w:val="center"/>
          </w:tcPr>
          <w:p w14:paraId="3AAE36B7" w14:textId="67210B72" w:rsidR="00432265" w:rsidRDefault="009E44EC" w:rsidP="000416A3">
            <w:pPr>
              <w:spacing w:before="120" w:after="120"/>
              <w:jc w:val="center"/>
            </w:pPr>
            <w:r w:rsidRPr="009E44EC">
              <w:t>0.4748</w:t>
            </w:r>
          </w:p>
        </w:tc>
        <w:tc>
          <w:tcPr>
            <w:tcW w:w="1909" w:type="dxa"/>
            <w:vAlign w:val="center"/>
          </w:tcPr>
          <w:p w14:paraId="4875D841" w14:textId="59CD9888" w:rsidR="00432265" w:rsidRDefault="003A1003" w:rsidP="000416A3">
            <w:pPr>
              <w:spacing w:before="120" w:after="120"/>
              <w:jc w:val="center"/>
            </w:pPr>
            <w:r w:rsidRPr="003A1003">
              <w:t>0.8601</w:t>
            </w:r>
          </w:p>
        </w:tc>
        <w:tc>
          <w:tcPr>
            <w:tcW w:w="1912" w:type="dxa"/>
            <w:vAlign w:val="center"/>
          </w:tcPr>
          <w:p w14:paraId="6BF62448" w14:textId="222D96B7" w:rsidR="00432265" w:rsidRDefault="003A1003" w:rsidP="000416A3">
            <w:pPr>
              <w:spacing w:before="120" w:after="120"/>
              <w:jc w:val="center"/>
            </w:pPr>
            <w:r w:rsidRPr="003A1003">
              <w:t>0.8287</w:t>
            </w:r>
          </w:p>
        </w:tc>
      </w:tr>
      <w:tr w:rsidR="009E44EC" w14:paraId="266B8D7C" w14:textId="77777777" w:rsidTr="007817E3">
        <w:trPr>
          <w:trHeight w:val="454"/>
        </w:trPr>
        <w:tc>
          <w:tcPr>
            <w:tcW w:w="1696" w:type="dxa"/>
            <w:vAlign w:val="center"/>
          </w:tcPr>
          <w:p w14:paraId="5D833C67" w14:textId="6C913F73" w:rsidR="00432265" w:rsidRDefault="00432265" w:rsidP="000416A3">
            <w:pPr>
              <w:spacing w:before="120" w:after="120"/>
              <w:jc w:val="center"/>
            </w:pPr>
            <w:r>
              <w:t>MCA</w:t>
            </w:r>
          </w:p>
        </w:tc>
        <w:tc>
          <w:tcPr>
            <w:tcW w:w="1843" w:type="dxa"/>
            <w:vAlign w:val="center"/>
          </w:tcPr>
          <w:p w14:paraId="0EB135A1" w14:textId="7877E81C" w:rsidR="00432265" w:rsidRDefault="009E44EC" w:rsidP="000416A3">
            <w:pPr>
              <w:spacing w:before="120" w:after="120"/>
              <w:jc w:val="center"/>
            </w:pPr>
            <w:r>
              <w:t>0.</w:t>
            </w:r>
            <w:r w:rsidRPr="009E44EC">
              <w:t>484</w:t>
            </w:r>
            <w:r>
              <w:t>8</w:t>
            </w:r>
          </w:p>
        </w:tc>
        <w:tc>
          <w:tcPr>
            <w:tcW w:w="1909" w:type="dxa"/>
            <w:vAlign w:val="center"/>
          </w:tcPr>
          <w:p w14:paraId="3F631EC8" w14:textId="605EF9C4" w:rsidR="00432265" w:rsidRDefault="009E44EC" w:rsidP="000416A3">
            <w:pPr>
              <w:spacing w:before="120" w:after="120"/>
              <w:jc w:val="center"/>
            </w:pPr>
            <w:r>
              <w:t>0.</w:t>
            </w:r>
            <w:r w:rsidRPr="009E44EC">
              <w:t>891</w:t>
            </w:r>
            <w:r>
              <w:t>9</w:t>
            </w:r>
          </w:p>
        </w:tc>
        <w:tc>
          <w:tcPr>
            <w:tcW w:w="1912" w:type="dxa"/>
            <w:vAlign w:val="center"/>
          </w:tcPr>
          <w:p w14:paraId="58A0A876" w14:textId="4FB0FC8B" w:rsidR="00432265" w:rsidRDefault="009E44EC" w:rsidP="000416A3">
            <w:pPr>
              <w:spacing w:before="120" w:after="120"/>
              <w:jc w:val="center"/>
            </w:pPr>
            <w:r>
              <w:t>0.</w:t>
            </w:r>
            <w:r w:rsidRPr="009E44EC">
              <w:t>8634</w:t>
            </w:r>
          </w:p>
        </w:tc>
      </w:tr>
    </w:tbl>
    <w:p w14:paraId="1D957458" w14:textId="77777777" w:rsidR="00432265" w:rsidRPr="00627B64" w:rsidRDefault="00432265" w:rsidP="00627B64">
      <w:pPr>
        <w:pStyle w:val="Sansinterligne"/>
      </w:pPr>
    </w:p>
    <w:p w14:paraId="19E7A9E1" w14:textId="3D2F7D5C" w:rsidR="00880345" w:rsidRPr="00880345" w:rsidRDefault="00880345" w:rsidP="008C3D2B">
      <w:r>
        <w:t xml:space="preserve">As we explained in </w:t>
      </w:r>
      <w:r w:rsidRPr="00F75EE8">
        <w:rPr>
          <w:rFonts w:ascii="Courier New" w:hAnsi="Courier New" w:cs="Courier New"/>
          <w:sz w:val="19"/>
          <w:szCs w:val="19"/>
        </w:rPr>
        <w:t>kaggle_forest_</w:t>
      </w:r>
      <w:r>
        <w:rPr>
          <w:rFonts w:ascii="Courier New" w:hAnsi="Courier New" w:cs="Courier New"/>
          <w:sz w:val="19"/>
          <w:szCs w:val="19"/>
        </w:rPr>
        <w:t>dimensionality_reduction</w:t>
      </w:r>
      <w:r w:rsidRPr="00F75EE8">
        <w:rPr>
          <w:rFonts w:ascii="Courier New" w:hAnsi="Courier New" w:cs="Courier New"/>
          <w:sz w:val="19"/>
          <w:szCs w:val="19"/>
        </w:rPr>
        <w:t>.ipynb</w:t>
      </w:r>
      <w:r>
        <w:t>, we tested PCA and MCA with a large range of components (</w:t>
      </w:r>
      <w:r w:rsidRPr="00880345">
        <w:rPr>
          <w:rFonts w:ascii="Courier New" w:hAnsi="Courier New" w:cs="Courier New"/>
          <w:sz w:val="19"/>
          <w:szCs w:val="19"/>
        </w:rPr>
        <w:t>n_components</w:t>
      </w:r>
      <w:r>
        <w:t>): from 3 to 25.</w:t>
      </w:r>
      <w:r w:rsidR="00A903D5">
        <w:t xml:space="preserve"> Note that we tested dimensionality reduction combined with 3 </w:t>
      </w:r>
      <w:r w:rsidR="000416A3">
        <w:t>models (</w:t>
      </w:r>
      <w:r w:rsidR="000416A3" w:rsidRPr="000416A3">
        <w:rPr>
          <w:rFonts w:ascii="Courier New" w:hAnsi="Courier New" w:cs="Courier New"/>
          <w:sz w:val="19"/>
          <w:szCs w:val="19"/>
        </w:rPr>
        <w:t>LogisticRegression</w:t>
      </w:r>
      <w:r w:rsidR="000416A3">
        <w:t xml:space="preserve">, </w:t>
      </w:r>
      <w:r w:rsidR="000416A3" w:rsidRPr="000416A3">
        <w:rPr>
          <w:rFonts w:ascii="Courier New" w:hAnsi="Courier New" w:cs="Courier New"/>
          <w:sz w:val="19"/>
          <w:szCs w:val="19"/>
        </w:rPr>
        <w:t>ExtraTreesClassifier</w:t>
      </w:r>
      <w:r w:rsidR="000416A3">
        <w:t xml:space="preserve"> and </w:t>
      </w:r>
      <w:r w:rsidR="000416A3" w:rsidRPr="000416A3">
        <w:rPr>
          <w:rFonts w:ascii="Courier New" w:hAnsi="Courier New" w:cs="Courier New"/>
          <w:sz w:val="19"/>
          <w:szCs w:val="19"/>
        </w:rPr>
        <w:t>LGBMCClassifier</w:t>
      </w:r>
      <w:r w:rsidR="000416A3">
        <w:t>) with hyperparameters set by default. We used the preprocessed datasets (enriched).</w:t>
      </w:r>
    </w:p>
    <w:p w14:paraId="54939E9E" w14:textId="77777777" w:rsidR="00880345" w:rsidRDefault="00880345" w:rsidP="00880345">
      <w:pPr>
        <w:pStyle w:val="Sansinterligne"/>
      </w:pPr>
    </w:p>
    <w:p w14:paraId="5A879135" w14:textId="34223612" w:rsidR="00265D1C" w:rsidRPr="000E3FF5" w:rsidRDefault="00880345" w:rsidP="008C3D2B">
      <w:r w:rsidRPr="00880345">
        <w:rPr>
          <w:b/>
          <w:bCs/>
        </w:rPr>
        <w:t>Interpretation</w:t>
      </w:r>
      <w:r>
        <w:t xml:space="preserve">. </w:t>
      </w:r>
      <w:r w:rsidR="00265D1C">
        <w:t>Our interpretation of such results</w:t>
      </w:r>
      <w:r w:rsidR="00B34447">
        <w:t xml:space="preserve"> is that down the road the information given by the variables that we extracted from the ELU description (and thus the soil type) is more valuable than the information given by the raw soil type data.</w:t>
      </w:r>
    </w:p>
    <w:p w14:paraId="7E9303D9" w14:textId="36A01B4D" w:rsidR="00D67CCA" w:rsidRDefault="00D67CCA" w:rsidP="008C3D2B"/>
    <w:p w14:paraId="37443BBB" w14:textId="77777777" w:rsidR="00A903D5" w:rsidRPr="0019527D" w:rsidRDefault="00A903D5" w:rsidP="008C3D2B"/>
    <w:p w14:paraId="0C911F7A" w14:textId="56B694DB" w:rsidR="00C1166A" w:rsidRDefault="00C1166A" w:rsidP="008C3D2B">
      <w:pPr>
        <w:pStyle w:val="Titre2"/>
      </w:pPr>
      <w:bookmarkStart w:id="191" w:name="_Toc99747619"/>
      <w:r>
        <w:t>Double Classification strategy</w:t>
      </w:r>
      <w:bookmarkEnd w:id="191"/>
    </w:p>
    <w:p w14:paraId="595B69ED" w14:textId="2C8F4C61" w:rsidR="00C1166A" w:rsidRDefault="00BE3028" w:rsidP="008C3D2B">
      <w:r w:rsidRPr="00BE3028">
        <w:rPr>
          <w:b/>
          <w:bCs/>
        </w:rPr>
        <w:t>Context</w:t>
      </w:r>
      <w:r>
        <w:t xml:space="preserve">. </w:t>
      </w:r>
      <w:r w:rsidR="00C1166A">
        <w:t xml:space="preserve">This part focuses on </w:t>
      </w:r>
      <w:r>
        <w:t>a strategy we tried to implement to bypass</w:t>
      </w:r>
      <w:r w:rsidR="004740A8">
        <w:t xml:space="preserve"> and take advantage of</w:t>
      </w:r>
      <w:r>
        <w:t xml:space="preserve"> a problem identified in early tests</w:t>
      </w:r>
      <w:r w:rsidR="00C1166A">
        <w:t>.</w:t>
      </w:r>
      <w:r>
        <w:t xml:space="preserve"> </w:t>
      </w:r>
    </w:p>
    <w:p w14:paraId="03355280" w14:textId="2FAA9E57" w:rsidR="004740A8" w:rsidRDefault="004740A8" w:rsidP="004740A8">
      <w:pPr>
        <w:pStyle w:val="Sansinterligne"/>
      </w:pPr>
    </w:p>
    <w:p w14:paraId="3F893F08" w14:textId="4B468196" w:rsidR="004740A8" w:rsidRDefault="004740A8" w:rsidP="008C3D2B">
      <w:r w:rsidRPr="004740A8">
        <w:rPr>
          <w:b/>
          <w:bCs/>
        </w:rPr>
        <w:t>Related resources</w:t>
      </w:r>
      <w:r>
        <w:t xml:space="preserve">. The related resources in the repository are the following: </w:t>
      </w:r>
      <w:r w:rsidRPr="00F75EE8">
        <w:rPr>
          <w:rFonts w:ascii="Courier New" w:hAnsi="Courier New" w:cs="Courier New"/>
          <w:sz w:val="19"/>
          <w:szCs w:val="19"/>
        </w:rPr>
        <w:t>my_toolkit.py</w:t>
      </w:r>
      <w:r w:rsidRPr="001B534E">
        <w:t xml:space="preserve"> </w:t>
      </w:r>
      <w:r>
        <w:t xml:space="preserve">and </w:t>
      </w:r>
      <w:r w:rsidRPr="00F75EE8">
        <w:rPr>
          <w:rFonts w:ascii="Courier New" w:hAnsi="Courier New" w:cs="Courier New"/>
          <w:sz w:val="19"/>
          <w:szCs w:val="19"/>
        </w:rPr>
        <w:t>kaggle_forest_double_classif.ipynb</w:t>
      </w:r>
      <w:r>
        <w:t>.</w:t>
      </w:r>
    </w:p>
    <w:p w14:paraId="6AE632FA" w14:textId="77777777" w:rsidR="009C104C" w:rsidRDefault="009C104C" w:rsidP="009C104C">
      <w:pPr>
        <w:pStyle w:val="Sansinterligne"/>
      </w:pPr>
    </w:p>
    <w:p w14:paraId="0697EB34" w14:textId="7D3D1A62" w:rsidR="006470F9" w:rsidRDefault="004F5544" w:rsidP="008C3D2B">
      <w:ins w:id="192" w:author="Camille EPITALON" w:date="2022-03-28T23:17:00Z">
        <w:r>
          <w:rPr>
            <w:noProof/>
          </w:rPr>
          <w:lastRenderedPageBreak/>
          <mc:AlternateContent>
            <mc:Choice Requires="wps">
              <w:drawing>
                <wp:anchor distT="0" distB="0" distL="114300" distR="114300" simplePos="0" relativeHeight="251679744" behindDoc="0" locked="0" layoutInCell="1" allowOverlap="1" wp14:anchorId="2ECCBAC8" wp14:editId="6EEBD6BB">
                  <wp:simplePos x="0" y="0"/>
                  <wp:positionH relativeFrom="column">
                    <wp:posOffset>2290572</wp:posOffset>
                  </wp:positionH>
                  <wp:positionV relativeFrom="paragraph">
                    <wp:posOffset>2642616</wp:posOffset>
                  </wp:positionV>
                  <wp:extent cx="2394585" cy="247382"/>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394585" cy="247382"/>
                          </a:xfrm>
                          <a:prstGeom prst="rect">
                            <a:avLst/>
                          </a:prstGeom>
                          <a:noFill/>
                          <a:ln w="6350">
                            <a:noFill/>
                          </a:ln>
                        </wps:spPr>
                        <wps:txbx>
                          <w:txbxContent>
                            <w:p w14:paraId="11ED3897" w14:textId="7F28FBD3" w:rsidR="004F5544" w:rsidRPr="004F5544" w:rsidRDefault="004F5544" w:rsidP="004F5544">
                              <w:pPr>
                                <w:jc w:val="center"/>
                                <w:rPr>
                                  <w:color w:val="404040" w:themeColor="text1" w:themeTint="BF"/>
                                  <w:sz w:val="19"/>
                                  <w:szCs w:val="19"/>
                                  <w:rPrChange w:id="193" w:author="Camille EPITALON" w:date="2022-03-28T23:18:00Z">
                                    <w:rPr>
                                      <w:color w:val="808080" w:themeColor="background1" w:themeShade="80"/>
                                    </w:rPr>
                                  </w:rPrChange>
                                </w:rPr>
                              </w:pPr>
                              <w:ins w:id="194" w:author="Camille EPITALON" w:date="2022-03-28T23:18:00Z">
                                <w:r w:rsidRPr="004F5544">
                                  <w:rPr>
                                    <w:color w:val="404040" w:themeColor="text1" w:themeTint="BF"/>
                                    <w:sz w:val="19"/>
                                    <w:szCs w:val="19"/>
                                    <w:rPrChange w:id="195" w:author="Camille EPITALON" w:date="2022-03-28T23:18:00Z">
                                      <w:rPr>
                                        <w:color w:val="808080" w:themeColor="background1" w:themeShade="80"/>
                                      </w:rPr>
                                    </w:rPrChange>
                                  </w:rPr>
                                  <w:t>(</w:t>
                                </w:r>
                              </w:ins>
                              <w:r>
                                <w:rPr>
                                  <w:color w:val="404040" w:themeColor="text1" w:themeTint="BF"/>
                                  <w:sz w:val="19"/>
                                  <w:szCs w:val="19"/>
                                </w:rPr>
                                <w:t>h</w:t>
                              </w:r>
                              <w:ins w:id="196" w:author="Camille EPITALON" w:date="2022-03-28T23:18:00Z">
                                <w:r w:rsidRPr="004F5544">
                                  <w:rPr>
                                    <w:color w:val="404040" w:themeColor="text1" w:themeTint="BF"/>
                                    <w:sz w:val="19"/>
                                    <w:szCs w:val="19"/>
                                    <w:rPrChange w:id="197" w:author="Camille EPITALON" w:date="2022-03-28T23:18:00Z">
                                      <w:rPr>
                                        <w:color w:val="808080" w:themeColor="background1" w:themeShade="80"/>
                                      </w:rPr>
                                    </w:rPrChange>
                                  </w:rPr>
                                  <w:t xml:space="preserve">) </w:t>
                                </w:r>
                              </w:ins>
                              <w:r>
                                <w:rPr>
                                  <w:color w:val="404040" w:themeColor="text1" w:themeTint="BF"/>
                                  <w:sz w:val="19"/>
                                  <w:szCs w:val="19"/>
                                </w:rPr>
                                <w:t>Confusion matrix (ExtraTrees)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CBAC8" id="Zone de texte 12" o:spid="_x0000_s1033" type="#_x0000_t202" style="position:absolute;left:0;text-align:left;margin-left:180.35pt;margin-top:208.1pt;width:188.5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" filled="f" stroked="f" strokeweight=".5pt">
                  <v:textbox>
                    <w:txbxContent>
                      <w:p w14:paraId="11ED3897" w14:textId="7F28FBD3" w:rsidR="004F5544" w:rsidRPr="004F5544" w:rsidRDefault="004F5544" w:rsidP="004F5544">
                        <w:pPr>
                          <w:jc w:val="center"/>
                          <w:rPr>
                            <w:color w:val="404040" w:themeColor="text1" w:themeTint="BF"/>
                            <w:sz w:val="19"/>
                            <w:szCs w:val="19"/>
                            <w:rPrChange w:id="198" w:author="Camille EPITALON" w:date="2022-03-28T23:18:00Z">
                              <w:rPr>
                                <w:color w:val="808080" w:themeColor="background1" w:themeShade="80"/>
                              </w:rPr>
                            </w:rPrChange>
                          </w:rPr>
                        </w:pPr>
                        <w:ins w:id="199" w:author="Camille EPITALON" w:date="2022-03-28T23:18:00Z">
                          <w:r w:rsidRPr="004F5544">
                            <w:rPr>
                              <w:color w:val="404040" w:themeColor="text1" w:themeTint="BF"/>
                              <w:sz w:val="19"/>
                              <w:szCs w:val="19"/>
                              <w:rPrChange w:id="200" w:author="Camille EPITALON" w:date="2022-03-28T23:18:00Z">
                                <w:rPr>
                                  <w:color w:val="808080" w:themeColor="background1" w:themeShade="80"/>
                                </w:rPr>
                              </w:rPrChange>
                            </w:rPr>
                            <w:t>(</w:t>
                          </w:r>
                        </w:ins>
                        <w:r>
                          <w:rPr>
                            <w:color w:val="404040" w:themeColor="text1" w:themeTint="BF"/>
                            <w:sz w:val="19"/>
                            <w:szCs w:val="19"/>
                          </w:rPr>
                          <w:t>h</w:t>
                        </w:r>
                        <w:ins w:id="201" w:author="Camille EPITALON" w:date="2022-03-28T23:18:00Z">
                          <w:r w:rsidRPr="004F5544">
                            <w:rPr>
                              <w:color w:val="404040" w:themeColor="text1" w:themeTint="BF"/>
                              <w:sz w:val="19"/>
                              <w:szCs w:val="19"/>
                              <w:rPrChange w:id="202" w:author="Camille EPITALON" w:date="2022-03-28T23:18:00Z">
                                <w:rPr>
                                  <w:color w:val="808080" w:themeColor="background1" w:themeShade="80"/>
                                </w:rPr>
                              </w:rPrChange>
                            </w:rPr>
                            <w:t xml:space="preserve">) </w:t>
                          </w:r>
                        </w:ins>
                        <w:r>
                          <w:rPr>
                            <w:color w:val="404040" w:themeColor="text1" w:themeTint="BF"/>
                            <w:sz w:val="19"/>
                            <w:szCs w:val="19"/>
                          </w:rPr>
                          <w:t>Confusion matrix (ExtraTrees)</w:t>
                        </w:r>
                      </w:p>
                    </w:txbxContent>
                  </v:textbox>
                </v:shape>
              </w:pict>
            </mc:Fallback>
          </mc:AlternateContent>
        </w:r>
      </w:ins>
      <w:r w:rsidR="009C104C">
        <w:rPr>
          <w:noProof/>
        </w:rPr>
        <w:drawing>
          <wp:anchor distT="0" distB="0" distL="114300" distR="114300" simplePos="0" relativeHeight="251677696" behindDoc="1" locked="0" layoutInCell="1" allowOverlap="1" wp14:anchorId="238F9ED2" wp14:editId="73FFBC42">
            <wp:simplePos x="0" y="0"/>
            <wp:positionH relativeFrom="column">
              <wp:posOffset>2293267</wp:posOffset>
            </wp:positionH>
            <wp:positionV relativeFrom="paragraph">
              <wp:posOffset>482600</wp:posOffset>
            </wp:positionV>
            <wp:extent cx="2394585" cy="2195195"/>
            <wp:effectExtent l="0" t="0" r="5715" b="0"/>
            <wp:wrapSquare wrapText="bothSides"/>
            <wp:docPr id="11" name="Image 11" descr="Une image contenant texte, moniteur, blanc,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moniteur, blanc, équipement électronique&#10;&#10;Description générée automatiquement"/>
                    <pic:cNvPicPr/>
                  </pic:nvPicPr>
                  <pic:blipFill rotWithShape="1">
                    <a:blip r:embed="rId18">
                      <a:extLst>
                        <a:ext uri="{28A0092B-C50C-407E-A947-70E740481C1C}">
                          <a14:useLocalDpi xmlns:a14="http://schemas.microsoft.com/office/drawing/2010/main" val="0"/>
                        </a:ext>
                      </a:extLst>
                    </a:blip>
                    <a:srcRect t="4181" b="1"/>
                    <a:stretch/>
                  </pic:blipFill>
                  <pic:spPr bwMode="auto">
                    <a:xfrm>
                      <a:off x="0" y="0"/>
                      <a:ext cx="2394585" cy="2195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70F9">
        <w:rPr>
          <w:b/>
          <w:bCs/>
        </w:rPr>
        <w:t>Confusion matrix learnings</w:t>
      </w:r>
      <w:r w:rsidR="002F560C">
        <w:t xml:space="preserve">. When performing a classification with multiple categories (labels), </w:t>
      </w:r>
      <w:r w:rsidR="002F560C" w:rsidRPr="002F560C">
        <w:t>one of the most valuable tools for analyzing model errors</w:t>
      </w:r>
      <w:r w:rsidR="002F560C">
        <w:t xml:space="preserve"> or biases is to plot the confusion matrix. Basically, on this confusion (or error) matrix, e</w:t>
      </w:r>
      <w:r w:rsidR="002F560C" w:rsidRPr="002F560C">
        <w:t>ach row of the matrix represents the instances in an actual class while each column represents the instances in a predicted class</w:t>
      </w:r>
      <w:r w:rsidR="002F560C">
        <w:t xml:space="preserve">. While testing several models, </w:t>
      </w:r>
      <w:r w:rsidR="002F560C" w:rsidRPr="002F560C">
        <w:t xml:space="preserve">we quickly realized the existence of a pattern in these confusion matrices. </w:t>
      </w:r>
      <w:r w:rsidR="002F560C">
        <w:t xml:space="preserve">Indeed, whatever the model (as for as the accuracy is above 75%), </w:t>
      </w:r>
      <w:r w:rsidR="002F560C" w:rsidRPr="005D1ED0">
        <w:t>that the classification errors occurred essentially within two groups of cover type</w:t>
      </w:r>
      <w:r w:rsidR="002F560C">
        <w:t xml:space="preserve">s (between </w:t>
      </w:r>
      <w:r w:rsidR="002F560C" w:rsidRPr="00F75EE8">
        <w:rPr>
          <w:rFonts w:ascii="Courier New" w:hAnsi="Courier New" w:cs="Courier New"/>
          <w:sz w:val="19"/>
          <w:szCs w:val="19"/>
        </w:rPr>
        <w:t>1</w:t>
      </w:r>
      <w:r w:rsidR="00F75EE8">
        <w:t xml:space="preserve">, </w:t>
      </w:r>
      <w:r w:rsidR="002F560C" w:rsidRPr="00F75EE8">
        <w:rPr>
          <w:rFonts w:ascii="Courier New" w:hAnsi="Courier New" w:cs="Courier New"/>
          <w:sz w:val="19"/>
          <w:szCs w:val="19"/>
        </w:rPr>
        <w:t>2</w:t>
      </w:r>
      <w:r w:rsidR="002F560C">
        <w:t xml:space="preserve">, </w:t>
      </w:r>
      <w:r w:rsidR="002F560C" w:rsidRPr="00F75EE8">
        <w:rPr>
          <w:rFonts w:ascii="Courier New" w:hAnsi="Courier New" w:cs="Courier New"/>
          <w:sz w:val="19"/>
          <w:szCs w:val="19"/>
        </w:rPr>
        <w:t>5</w:t>
      </w:r>
      <w:r w:rsidR="002F560C">
        <w:t xml:space="preserve">, </w:t>
      </w:r>
      <w:r w:rsidR="002F560C" w:rsidRPr="00F75EE8">
        <w:rPr>
          <w:rFonts w:ascii="Courier New" w:hAnsi="Courier New" w:cs="Courier New"/>
          <w:sz w:val="19"/>
          <w:szCs w:val="19"/>
        </w:rPr>
        <w:t>7</w:t>
      </w:r>
      <w:r w:rsidR="002F560C">
        <w:t xml:space="preserve"> and between </w:t>
      </w:r>
      <w:r w:rsidR="002F560C" w:rsidRPr="00F75EE8">
        <w:rPr>
          <w:rFonts w:ascii="Courier New" w:hAnsi="Courier New" w:cs="Courier New"/>
          <w:sz w:val="19"/>
          <w:szCs w:val="19"/>
        </w:rPr>
        <w:t>3</w:t>
      </w:r>
      <w:r w:rsidR="002F560C">
        <w:t xml:space="preserve">, </w:t>
      </w:r>
      <w:r w:rsidR="002F560C" w:rsidRPr="00F75EE8">
        <w:rPr>
          <w:rFonts w:ascii="Courier New" w:hAnsi="Courier New" w:cs="Courier New"/>
          <w:sz w:val="19"/>
          <w:szCs w:val="19"/>
        </w:rPr>
        <w:t>4</w:t>
      </w:r>
      <w:r w:rsidR="002F560C">
        <w:t xml:space="preserve">, </w:t>
      </w:r>
      <w:r w:rsidR="002F560C" w:rsidRPr="00F75EE8">
        <w:rPr>
          <w:rFonts w:ascii="Courier New" w:hAnsi="Courier New" w:cs="Courier New"/>
          <w:sz w:val="19"/>
          <w:szCs w:val="19"/>
        </w:rPr>
        <w:t>6</w:t>
      </w:r>
      <w:r w:rsidR="002F560C">
        <w:t xml:space="preserve"> for instance)</w:t>
      </w:r>
      <w:r w:rsidR="006470F9">
        <w:t>.</w:t>
      </w:r>
    </w:p>
    <w:p w14:paraId="2796EA5B" w14:textId="6CFA09F8" w:rsidR="006470F9" w:rsidRDefault="006470F9" w:rsidP="006470F9">
      <w:pPr>
        <w:pStyle w:val="Sansinterligne"/>
      </w:pPr>
    </w:p>
    <w:p w14:paraId="076F32F9" w14:textId="68FAEC03" w:rsidR="00B06D56" w:rsidRDefault="006470F9" w:rsidP="008C3D2B">
      <w:r w:rsidRPr="006470F9">
        <w:rPr>
          <w:b/>
          <w:bCs/>
        </w:rPr>
        <w:t>Idea</w:t>
      </w:r>
      <w:r>
        <w:t>.</w:t>
      </w:r>
      <w:r w:rsidR="002F560C" w:rsidRPr="005D1ED0">
        <w:t xml:space="preserve"> </w:t>
      </w:r>
      <w:r w:rsidR="00B06D56" w:rsidRPr="00B06D56">
        <w:t xml:space="preserve">To the extent that these groups are more homogeneous, creating a model dedicated to each group and training it with specific observations may seem like a promising </w:t>
      </w:r>
      <w:r w:rsidR="00B06D56">
        <w:t xml:space="preserve">idea. </w:t>
      </w:r>
      <w:r w:rsidR="00B06D56" w:rsidRPr="00B06D56">
        <w:t xml:space="preserve">Of course, this is done at the expense of the number of observations, because we train our model on half as many data each time. </w:t>
      </w:r>
    </w:p>
    <w:p w14:paraId="226DF95F" w14:textId="09ECA424" w:rsidR="00B06D56" w:rsidRDefault="00B06D56" w:rsidP="00B06D56">
      <w:pPr>
        <w:pStyle w:val="Sansinterligne"/>
      </w:pPr>
    </w:p>
    <w:p w14:paraId="4B632C22" w14:textId="7033166A" w:rsidR="00BE3028" w:rsidRDefault="00B06D56" w:rsidP="008C3D2B">
      <w:r w:rsidRPr="00B06D56">
        <w:rPr>
          <w:b/>
          <w:bCs/>
        </w:rPr>
        <w:t>Double classification implementation</w:t>
      </w:r>
      <w:r>
        <w:t xml:space="preserve">. As we explained, we first development a model able to split our observation between the 2 groups (group 1: cover types </w:t>
      </w:r>
      <w:r w:rsidRPr="00F75EE8">
        <w:rPr>
          <w:rFonts w:ascii="Courier New" w:hAnsi="Courier New" w:cs="Courier New"/>
          <w:sz w:val="19"/>
          <w:szCs w:val="19"/>
        </w:rPr>
        <w:t>1</w:t>
      </w:r>
      <w:r>
        <w:t xml:space="preserve">, </w:t>
      </w:r>
      <w:r w:rsidRPr="00F75EE8">
        <w:rPr>
          <w:rFonts w:ascii="Courier New" w:hAnsi="Courier New" w:cs="Courier New"/>
          <w:sz w:val="19"/>
          <w:szCs w:val="19"/>
        </w:rPr>
        <w:t>2</w:t>
      </w:r>
      <w:r>
        <w:t xml:space="preserve">, </w:t>
      </w:r>
      <w:r w:rsidRPr="00F75EE8">
        <w:rPr>
          <w:rFonts w:ascii="Courier New" w:hAnsi="Courier New" w:cs="Courier New"/>
          <w:sz w:val="19"/>
          <w:szCs w:val="19"/>
        </w:rPr>
        <w:t>5</w:t>
      </w:r>
      <w:r>
        <w:t xml:space="preserve">, </w:t>
      </w:r>
      <w:r w:rsidRPr="00F75EE8">
        <w:rPr>
          <w:rFonts w:ascii="Courier New" w:hAnsi="Courier New" w:cs="Courier New"/>
          <w:sz w:val="19"/>
          <w:szCs w:val="19"/>
        </w:rPr>
        <w:t>7</w:t>
      </w:r>
      <w:r>
        <w:t xml:space="preserve"> / group 2: cover types </w:t>
      </w:r>
      <w:r w:rsidRPr="00F75EE8">
        <w:rPr>
          <w:rFonts w:ascii="Courier New" w:hAnsi="Courier New" w:cs="Courier New"/>
          <w:sz w:val="19"/>
          <w:szCs w:val="19"/>
        </w:rPr>
        <w:t>3</w:t>
      </w:r>
      <w:r>
        <w:t xml:space="preserve">, </w:t>
      </w:r>
      <w:r w:rsidRPr="00F75EE8">
        <w:rPr>
          <w:rFonts w:ascii="Courier New" w:hAnsi="Courier New" w:cs="Courier New"/>
          <w:sz w:val="19"/>
          <w:szCs w:val="19"/>
        </w:rPr>
        <w:t>4</w:t>
      </w:r>
      <w:r>
        <w:t xml:space="preserve">, </w:t>
      </w:r>
      <w:r w:rsidRPr="00F75EE8">
        <w:rPr>
          <w:rFonts w:ascii="Courier New" w:hAnsi="Courier New" w:cs="Courier New"/>
          <w:sz w:val="19"/>
          <w:szCs w:val="19"/>
        </w:rPr>
        <w:t>6</w:t>
      </w:r>
      <w:r>
        <w:t xml:space="preserve">). After different tests (see </w:t>
      </w:r>
      <w:r w:rsidRPr="00F75EE8">
        <w:rPr>
          <w:rFonts w:ascii="Courier New" w:hAnsi="Courier New" w:cs="Courier New"/>
          <w:sz w:val="19"/>
          <w:szCs w:val="19"/>
        </w:rPr>
        <w:t>kaggle_forest_double_classif.ipynb)</w:t>
      </w:r>
      <w:r>
        <w:t xml:space="preserve"> we managed to reach a satisfying accuracy of </w:t>
      </w:r>
      <w:r w:rsidRPr="00B06D56">
        <w:t>0.9894</w:t>
      </w:r>
      <w:r w:rsidR="007177D0">
        <w:t xml:space="preserve"> on our validation set (with </w:t>
      </w:r>
      <w:r w:rsidR="007177D0" w:rsidRPr="00F75EE8">
        <w:rPr>
          <w:rFonts w:ascii="Courier New" w:hAnsi="Courier New" w:cs="Courier New"/>
          <w:sz w:val="19"/>
          <w:szCs w:val="19"/>
        </w:rPr>
        <w:t>LGBMClassifier()</w:t>
      </w:r>
      <w:r w:rsidR="007177D0">
        <w:t xml:space="preserve">, no tuning). Then, we trained different models on each group. </w:t>
      </w:r>
      <w:r w:rsidR="00B90F2F">
        <w:t xml:space="preserve">Locally, we got 0.8756 accuracy on group 1 and 0.929 on group two (still on validation sets). Once </w:t>
      </w:r>
      <w:r w:rsidR="007177D0">
        <w:t xml:space="preserve">our </w:t>
      </w:r>
      <w:r w:rsidR="00B90F2F">
        <w:t xml:space="preserve">3 </w:t>
      </w:r>
      <w:r w:rsidR="007177D0">
        <w:t>model</w:t>
      </w:r>
      <w:r w:rsidR="00B90F2F">
        <w:t xml:space="preserve">s were training, we used the first one to separate </w:t>
      </w:r>
      <w:r w:rsidR="007177D0">
        <w:t>the test dataset between two groups,</w:t>
      </w:r>
      <w:r w:rsidR="00B90F2F">
        <w:t xml:space="preserve"> and applied the two other models to the dedicated groups. </w:t>
      </w:r>
    </w:p>
    <w:p w14:paraId="255B04BA" w14:textId="2FD1094C" w:rsidR="00B90F2F" w:rsidRDefault="00B90F2F" w:rsidP="00B90F2F">
      <w:pPr>
        <w:pStyle w:val="Sansinterligne"/>
      </w:pPr>
    </w:p>
    <w:p w14:paraId="2830E7F6" w14:textId="0AF00E9A" w:rsidR="00C1166A" w:rsidRDefault="00B90F2F" w:rsidP="008C3D2B">
      <w:r w:rsidRPr="00B90F2F">
        <w:rPr>
          <w:b/>
          <w:bCs/>
        </w:rPr>
        <w:t>Results</w:t>
      </w:r>
      <w:r>
        <w:t xml:space="preserve">. If the results seemed </w:t>
      </w:r>
      <w:r w:rsidR="002370B8">
        <w:t>promising</w:t>
      </w:r>
      <w:r>
        <w:t xml:space="preserve"> on the training dataset</w:t>
      </w:r>
      <w:r w:rsidR="002370B8">
        <w:t xml:space="preserve">, they turned out to be less convincing once our predictions uploaded on Kaggle. Our best accuracy score using this method is 0.804 which is below our best model score. </w:t>
      </w:r>
    </w:p>
    <w:p w14:paraId="5D337476" w14:textId="366CE151" w:rsidR="00C1166A" w:rsidRDefault="00C1166A" w:rsidP="008C3D2B"/>
    <w:p w14:paraId="0A0CC32F" w14:textId="77777777" w:rsidR="002370B8" w:rsidRPr="00C1166A" w:rsidRDefault="002370B8" w:rsidP="008C3D2B"/>
    <w:p w14:paraId="623C4AFC" w14:textId="39409946" w:rsidR="00D67CCA" w:rsidRDefault="00D67CCA" w:rsidP="008C3D2B">
      <w:pPr>
        <w:pStyle w:val="Titre2"/>
      </w:pPr>
      <w:bookmarkStart w:id="203" w:name="_Toc99747620"/>
      <w:r>
        <w:t>Model</w:t>
      </w:r>
      <w:ins w:id="204" w:author="Camille EPITALON" w:date="2022-03-28T23:27:00Z">
        <w:r w:rsidR="00686B9C">
          <w:t xml:space="preserve"> comparison</w:t>
        </w:r>
      </w:ins>
      <w:bookmarkEnd w:id="203"/>
      <w:del w:id="205" w:author="Camille EPITALON" w:date="2022-03-28T23:27:00Z">
        <w:r w:rsidDel="00686B9C">
          <w:delText xml:space="preserve"> selection</w:delText>
        </w:r>
      </w:del>
    </w:p>
    <w:p w14:paraId="522E8C46" w14:textId="212B702A" w:rsidR="00011AEE" w:rsidRDefault="00011AEE" w:rsidP="00011AEE">
      <w:r w:rsidRPr="00BE3028">
        <w:rPr>
          <w:b/>
          <w:bCs/>
        </w:rPr>
        <w:t>Context</w:t>
      </w:r>
      <w:r>
        <w:t xml:space="preserve">. The preprocessing is </w:t>
      </w:r>
      <w:r w:rsidR="00A64586">
        <w:t>done</w:t>
      </w:r>
      <w:r>
        <w:t xml:space="preserve"> and we are now going to compare the performances of different models based on various sets of features and hyperparameters tuning. </w:t>
      </w:r>
    </w:p>
    <w:p w14:paraId="5EC84C12" w14:textId="77777777" w:rsidR="00011AEE" w:rsidRDefault="00011AEE" w:rsidP="00011AEE">
      <w:pPr>
        <w:pStyle w:val="Sansinterligne"/>
      </w:pPr>
    </w:p>
    <w:p w14:paraId="1563DC0A" w14:textId="76FFE492" w:rsidR="00C44057" w:rsidRDefault="00011AEE" w:rsidP="00C44057">
      <w:r w:rsidRPr="004740A8">
        <w:rPr>
          <w:b/>
          <w:bCs/>
        </w:rPr>
        <w:t>Related resources</w:t>
      </w:r>
      <w:r>
        <w:t xml:space="preserve">. The related resources in the repository are the following: </w:t>
      </w:r>
      <w:r w:rsidRPr="00F75EE8">
        <w:rPr>
          <w:rFonts w:ascii="Courier New" w:hAnsi="Courier New" w:cs="Courier New"/>
          <w:sz w:val="19"/>
          <w:szCs w:val="19"/>
        </w:rPr>
        <w:t>my_toolkit.py</w:t>
      </w:r>
      <w:r w:rsidRPr="001B534E">
        <w:t xml:space="preserve"> </w:t>
      </w:r>
      <w:r>
        <w:t xml:space="preserve">and </w:t>
      </w:r>
      <w:r w:rsidRPr="00F75EE8">
        <w:rPr>
          <w:rFonts w:ascii="Courier New" w:hAnsi="Courier New" w:cs="Courier New"/>
          <w:sz w:val="19"/>
          <w:szCs w:val="19"/>
        </w:rPr>
        <w:t>kaggle_forest_model_comparison.ipynb</w:t>
      </w:r>
      <w:r>
        <w:t>.</w:t>
      </w:r>
    </w:p>
    <w:p w14:paraId="51F0B325" w14:textId="1A1560E5" w:rsidR="00011AEE" w:rsidRDefault="00011AEE" w:rsidP="00011AEE">
      <w:pPr>
        <w:pStyle w:val="Sansinterligne"/>
      </w:pPr>
    </w:p>
    <w:p w14:paraId="4132EB7C" w14:textId="00C460EE" w:rsidR="00011AEE" w:rsidRDefault="00011AEE" w:rsidP="00C44057">
      <w:r w:rsidRPr="00011AEE">
        <w:rPr>
          <w:b/>
          <w:bCs/>
        </w:rPr>
        <w:t>Approach</w:t>
      </w:r>
      <w:r>
        <w:t>. We split this phase in two main part</w:t>
      </w:r>
      <w:r w:rsidR="00F14D86">
        <w:t xml:space="preserve">s. First, comparing the performances of the different models on the raw data and on the best combination of features (for each model) both locally and on the test set (via Kaggle). In a second step, we measure the improvements in terms of accuracy of </w:t>
      </w:r>
      <w:r w:rsidR="00F14D86">
        <w:lastRenderedPageBreak/>
        <w:t xml:space="preserve">hyperparameters tuning for each promising models, both locally and on the test set (via Kaggle). </w:t>
      </w:r>
    </w:p>
    <w:p w14:paraId="08C72C42" w14:textId="5BF99061" w:rsidR="006802D9" w:rsidRDefault="006802D9" w:rsidP="00C44057"/>
    <w:p w14:paraId="5A362DF7" w14:textId="664F74B7" w:rsidR="002420DB" w:rsidRDefault="006802D9" w:rsidP="006802D9">
      <w:pPr>
        <w:pStyle w:val="Titre3"/>
      </w:pPr>
      <w:bookmarkStart w:id="206" w:name="_Toc99747621"/>
      <w:r>
        <w:t>Preprocessing performance</w:t>
      </w:r>
      <w:bookmarkEnd w:id="206"/>
    </w:p>
    <w:p w14:paraId="498B53D1" w14:textId="4F33FF61" w:rsidR="002420DB" w:rsidRDefault="002420DB" w:rsidP="00C44057">
      <w:r>
        <w:rPr>
          <w:b/>
          <w:bCs/>
        </w:rPr>
        <w:t>Raw data vs. preprocessed data performance comparison.</w:t>
      </w:r>
      <w:r>
        <w:t xml:space="preserve"> For this model comparison, we chose a large range of classifiers:</w:t>
      </w:r>
    </w:p>
    <w:p w14:paraId="315F6214" w14:textId="77777777" w:rsidR="002420DB" w:rsidRDefault="002420DB" w:rsidP="002420DB">
      <w:pPr>
        <w:pStyle w:val="Paragraphedeliste"/>
        <w:numPr>
          <w:ilvl w:val="0"/>
          <w:numId w:val="17"/>
        </w:numPr>
        <w:sectPr w:rsidR="002420DB" w:rsidSect="00DF66C4">
          <w:type w:val="continuous"/>
          <w:pgSz w:w="11906" w:h="16838"/>
          <w:pgMar w:top="1440" w:right="2268" w:bottom="1440" w:left="2268" w:header="709" w:footer="709" w:gutter="0"/>
          <w:cols w:space="708"/>
          <w:docGrid w:linePitch="360"/>
        </w:sectPr>
      </w:pPr>
    </w:p>
    <w:p w14:paraId="097A1CAE" w14:textId="77777777" w:rsidR="002420DB" w:rsidRPr="00F75EE8" w:rsidRDefault="002420DB" w:rsidP="002420DB">
      <w:pPr>
        <w:pStyle w:val="Paragraphedeliste"/>
        <w:numPr>
          <w:ilvl w:val="0"/>
          <w:numId w:val="17"/>
        </w:numPr>
        <w:ind w:left="567"/>
        <w:rPr>
          <w:rFonts w:ascii="Courier New" w:hAnsi="Courier New" w:cs="Courier New"/>
          <w:sz w:val="19"/>
          <w:szCs w:val="19"/>
        </w:rPr>
      </w:pPr>
      <w:r w:rsidRPr="00F75EE8">
        <w:rPr>
          <w:rFonts w:ascii="Courier New" w:hAnsi="Courier New" w:cs="Courier New"/>
          <w:sz w:val="19"/>
          <w:szCs w:val="19"/>
        </w:rPr>
        <w:t xml:space="preserve">LogisticRegression(), </w:t>
      </w:r>
    </w:p>
    <w:p w14:paraId="3327B2E4" w14:textId="77777777" w:rsidR="002420DB" w:rsidRPr="00F75EE8" w:rsidRDefault="002420DB" w:rsidP="002420DB">
      <w:pPr>
        <w:pStyle w:val="Paragraphedeliste"/>
        <w:numPr>
          <w:ilvl w:val="0"/>
          <w:numId w:val="17"/>
        </w:numPr>
        <w:ind w:left="567"/>
        <w:rPr>
          <w:rFonts w:ascii="Courier New" w:hAnsi="Courier New" w:cs="Courier New"/>
          <w:sz w:val="19"/>
          <w:szCs w:val="19"/>
        </w:rPr>
      </w:pPr>
      <w:r w:rsidRPr="00F75EE8">
        <w:rPr>
          <w:rFonts w:ascii="Courier New" w:hAnsi="Courier New" w:cs="Courier New"/>
          <w:sz w:val="19"/>
          <w:szCs w:val="19"/>
        </w:rPr>
        <w:t xml:space="preserve">KNeighborsClassifier(), </w:t>
      </w:r>
    </w:p>
    <w:p w14:paraId="3885148A" w14:textId="77777777" w:rsidR="002420DB" w:rsidRPr="00F75EE8" w:rsidRDefault="002420DB" w:rsidP="002420DB">
      <w:pPr>
        <w:pStyle w:val="Paragraphedeliste"/>
        <w:numPr>
          <w:ilvl w:val="0"/>
          <w:numId w:val="17"/>
        </w:numPr>
        <w:ind w:left="567"/>
        <w:rPr>
          <w:rFonts w:ascii="Courier New" w:hAnsi="Courier New" w:cs="Courier New"/>
          <w:sz w:val="19"/>
          <w:szCs w:val="19"/>
        </w:rPr>
      </w:pPr>
      <w:r w:rsidRPr="00F75EE8">
        <w:rPr>
          <w:rFonts w:ascii="Courier New" w:hAnsi="Courier New" w:cs="Courier New"/>
          <w:sz w:val="19"/>
          <w:szCs w:val="19"/>
        </w:rPr>
        <w:t xml:space="preserve">RandomForestClassifier(), </w:t>
      </w:r>
    </w:p>
    <w:p w14:paraId="7D90D6C8" w14:textId="797D2548" w:rsidR="002420DB" w:rsidRPr="00F75EE8" w:rsidRDefault="002420DB" w:rsidP="002420DB">
      <w:pPr>
        <w:pStyle w:val="Paragraphedeliste"/>
        <w:numPr>
          <w:ilvl w:val="0"/>
          <w:numId w:val="17"/>
        </w:numPr>
        <w:ind w:left="567"/>
        <w:rPr>
          <w:rFonts w:ascii="Courier New" w:hAnsi="Courier New" w:cs="Courier New"/>
          <w:sz w:val="19"/>
          <w:szCs w:val="19"/>
        </w:rPr>
      </w:pPr>
      <w:r w:rsidRPr="00F75EE8">
        <w:rPr>
          <w:rFonts w:ascii="Courier New" w:hAnsi="Courier New" w:cs="Courier New"/>
          <w:sz w:val="19"/>
          <w:szCs w:val="19"/>
        </w:rPr>
        <w:t>HistGradBoostClass</w:t>
      </w:r>
      <w:r w:rsidR="00F75EE8">
        <w:rPr>
          <w:rFonts w:ascii="Courier New" w:hAnsi="Courier New" w:cs="Courier New"/>
          <w:sz w:val="19"/>
          <w:szCs w:val="19"/>
        </w:rPr>
        <w:t>if.</w:t>
      </w:r>
      <w:r w:rsidRPr="00F75EE8">
        <w:rPr>
          <w:rFonts w:ascii="Courier New" w:hAnsi="Courier New" w:cs="Courier New"/>
          <w:sz w:val="19"/>
          <w:szCs w:val="19"/>
        </w:rPr>
        <w:t xml:space="preserve">(), </w:t>
      </w:r>
    </w:p>
    <w:p w14:paraId="56F9F8EE" w14:textId="77777777" w:rsidR="002420DB" w:rsidRPr="00F75EE8" w:rsidRDefault="002420DB" w:rsidP="002420DB">
      <w:pPr>
        <w:pStyle w:val="Paragraphedeliste"/>
        <w:numPr>
          <w:ilvl w:val="0"/>
          <w:numId w:val="17"/>
        </w:numPr>
        <w:ind w:left="567"/>
        <w:rPr>
          <w:rFonts w:ascii="Courier New" w:hAnsi="Courier New" w:cs="Courier New"/>
          <w:sz w:val="19"/>
          <w:szCs w:val="19"/>
        </w:rPr>
      </w:pPr>
      <w:r w:rsidRPr="00F75EE8">
        <w:rPr>
          <w:rFonts w:ascii="Courier New" w:hAnsi="Courier New" w:cs="Courier New"/>
          <w:sz w:val="19"/>
          <w:szCs w:val="19"/>
        </w:rPr>
        <w:t xml:space="preserve">ExtraTreesClassifier(), </w:t>
      </w:r>
    </w:p>
    <w:p w14:paraId="05D4CFC3" w14:textId="5033315F" w:rsidR="002420DB" w:rsidRPr="00F75EE8" w:rsidRDefault="002420DB" w:rsidP="002420DB">
      <w:pPr>
        <w:pStyle w:val="Paragraphedeliste"/>
        <w:numPr>
          <w:ilvl w:val="0"/>
          <w:numId w:val="17"/>
        </w:numPr>
        <w:ind w:left="567"/>
        <w:rPr>
          <w:rFonts w:ascii="Courier New" w:hAnsi="Courier New" w:cs="Courier New"/>
          <w:sz w:val="19"/>
          <w:szCs w:val="19"/>
        </w:rPr>
      </w:pPr>
      <w:r w:rsidRPr="00F75EE8">
        <w:rPr>
          <w:rFonts w:ascii="Courier New" w:hAnsi="Courier New" w:cs="Courier New"/>
          <w:sz w:val="19"/>
          <w:szCs w:val="19"/>
        </w:rPr>
        <w:t xml:space="preserve">LGBMClassifier(), </w:t>
      </w:r>
    </w:p>
    <w:p w14:paraId="0E3EA10D" w14:textId="77777777" w:rsidR="002420DB" w:rsidRPr="00F75EE8" w:rsidRDefault="002420DB" w:rsidP="002420DB">
      <w:pPr>
        <w:pStyle w:val="Paragraphedeliste"/>
        <w:numPr>
          <w:ilvl w:val="0"/>
          <w:numId w:val="17"/>
        </w:numPr>
        <w:ind w:left="567"/>
        <w:rPr>
          <w:rFonts w:ascii="Courier New" w:hAnsi="Courier New" w:cs="Courier New"/>
          <w:sz w:val="19"/>
          <w:szCs w:val="19"/>
        </w:rPr>
      </w:pPr>
      <w:r w:rsidRPr="00F75EE8">
        <w:rPr>
          <w:rFonts w:ascii="Courier New" w:hAnsi="Courier New" w:cs="Courier New"/>
          <w:sz w:val="19"/>
          <w:szCs w:val="19"/>
        </w:rPr>
        <w:t xml:space="preserve">CatBoostClassifier(), </w:t>
      </w:r>
    </w:p>
    <w:p w14:paraId="18D90F25" w14:textId="13B536C2" w:rsidR="002420DB" w:rsidRPr="002420DB" w:rsidRDefault="002420DB" w:rsidP="002420DB">
      <w:pPr>
        <w:pStyle w:val="Paragraphedeliste"/>
        <w:numPr>
          <w:ilvl w:val="0"/>
          <w:numId w:val="17"/>
        </w:numPr>
        <w:ind w:left="567"/>
        <w:rPr>
          <w:lang w:val="fr-FR"/>
        </w:rPr>
      </w:pPr>
      <w:r w:rsidRPr="00F75EE8">
        <w:rPr>
          <w:rFonts w:ascii="Courier New" w:hAnsi="Courier New" w:cs="Courier New"/>
          <w:sz w:val="19"/>
          <w:szCs w:val="19"/>
        </w:rPr>
        <w:t>XGBClassifier()</w:t>
      </w:r>
    </w:p>
    <w:p w14:paraId="33425FC6" w14:textId="77777777" w:rsidR="002420DB" w:rsidRDefault="002420DB" w:rsidP="00C44057">
      <w:pPr>
        <w:rPr>
          <w:lang w:val="fr-FR"/>
        </w:rPr>
        <w:sectPr w:rsidR="002420DB" w:rsidSect="002420DB">
          <w:type w:val="continuous"/>
          <w:pgSz w:w="11906" w:h="16838"/>
          <w:pgMar w:top="1440" w:right="2268" w:bottom="1440" w:left="2268" w:header="709" w:footer="709" w:gutter="0"/>
          <w:cols w:num="2" w:space="128"/>
          <w:docGrid w:linePitch="360"/>
        </w:sectPr>
      </w:pPr>
    </w:p>
    <w:p w14:paraId="6F463F3E" w14:textId="77777777" w:rsidR="00F94B4E" w:rsidRDefault="00F94B4E" w:rsidP="00F94B4E">
      <w:pPr>
        <w:pStyle w:val="Sansinterligne"/>
        <w:rPr>
          <w:lang w:val="fr-FR"/>
        </w:rPr>
      </w:pPr>
    </w:p>
    <w:p w14:paraId="59763B82" w14:textId="4CE947CF" w:rsidR="00B772E7" w:rsidRDefault="00B772E7" w:rsidP="00C44057">
      <w:r>
        <w:t xml:space="preserve">Why these </w:t>
      </w:r>
      <w:r w:rsidR="00F76099">
        <w:t>models</w:t>
      </w:r>
      <w:r>
        <w:t>? The explanatory dataset analysis phase clearly showed that there were no</w:t>
      </w:r>
      <w:r w:rsidR="00F76099">
        <w:t xml:space="preserve"> proper linear relationships between the different features. We decided to test </w:t>
      </w:r>
      <w:r w:rsidR="00F76099" w:rsidRPr="00F75EE8">
        <w:rPr>
          <w:rFonts w:ascii="Courier New" w:hAnsi="Courier New" w:cs="Courier New"/>
          <w:sz w:val="19"/>
          <w:szCs w:val="19"/>
        </w:rPr>
        <w:t>LogisticRegression()</w:t>
      </w:r>
      <w:r w:rsidR="00F76099">
        <w:t xml:space="preserve"> more as a baseline estimator. Given the input variables (both quantitative and qualitative), be quickly headed for tree-based, ensemble-</w:t>
      </w:r>
      <w:r w:rsidR="00B91BBE">
        <w:t xml:space="preserve">based </w:t>
      </w:r>
      <w:r w:rsidR="00F76099">
        <w:t xml:space="preserve">and boosting-based models which are almost always the most performant ones in this setting. Finally, a deep learning model would not be appropriate here as the number of observations as well as the number of parameters is not so large and we are not dealing with time series (for which RNNs can be interesting in some settings). </w:t>
      </w:r>
    </w:p>
    <w:p w14:paraId="09DAA180" w14:textId="77777777" w:rsidR="00F76099" w:rsidRDefault="00F76099" w:rsidP="00F76099">
      <w:pPr>
        <w:pStyle w:val="Sansinterligne"/>
      </w:pPr>
    </w:p>
    <w:p w14:paraId="72624A9B" w14:textId="438ED9A3" w:rsidR="004740A8" w:rsidRDefault="00F76099" w:rsidP="00C44057">
      <w:r>
        <w:t>W</w:t>
      </w:r>
      <w:r w:rsidR="00F94B4E" w:rsidRPr="00F94B4E">
        <w:t>e</w:t>
      </w:r>
      <w:r>
        <w:t xml:space="preserve"> thus</w:t>
      </w:r>
      <w:r w:rsidR="00F94B4E" w:rsidRPr="00F94B4E">
        <w:t xml:space="preserve"> measured </w:t>
      </w:r>
      <w:r>
        <w:t>the</w:t>
      </w:r>
      <w:r w:rsidR="00F94B4E" w:rsidRPr="00F94B4E">
        <w:t xml:space="preserve"> performance (accuracy score)</w:t>
      </w:r>
      <w:r w:rsidR="00F94B4E">
        <w:t xml:space="preserve"> </w:t>
      </w:r>
      <w:r>
        <w:t xml:space="preserve">of the chosen models </w:t>
      </w:r>
      <w:r w:rsidR="00F94B4E">
        <w:t>both on raw data and the best combination of features</w:t>
      </w:r>
      <w:r w:rsidR="00B772E7">
        <w:t>.</w:t>
      </w:r>
    </w:p>
    <w:p w14:paraId="36099B4A" w14:textId="77777777" w:rsidR="00F94B4E" w:rsidRPr="00F94B4E" w:rsidRDefault="00F94B4E" w:rsidP="00F94B4E">
      <w:pPr>
        <w:pStyle w:val="Sansinterligne"/>
      </w:pPr>
    </w:p>
    <w:tbl>
      <w:tblPr>
        <w:tblStyle w:val="Grilledutableau"/>
        <w:tblW w:w="0" w:type="auto"/>
        <w:tblLook w:val="04A0" w:firstRow="1" w:lastRow="0" w:firstColumn="1" w:lastColumn="0" w:noHBand="0" w:noVBand="1"/>
      </w:tblPr>
      <w:tblGrid>
        <w:gridCol w:w="2689"/>
        <w:gridCol w:w="1275"/>
        <w:gridCol w:w="1134"/>
        <w:gridCol w:w="1066"/>
        <w:gridCol w:w="1196"/>
      </w:tblGrid>
      <w:tr w:rsidR="004C69F5" w14:paraId="19B28E93" w14:textId="77777777" w:rsidTr="0081669E">
        <w:trPr>
          <w:trHeight w:val="340"/>
        </w:trPr>
        <w:tc>
          <w:tcPr>
            <w:tcW w:w="2689" w:type="dxa"/>
          </w:tcPr>
          <w:p w14:paraId="343D5FBB" w14:textId="77777777" w:rsidR="00C44057" w:rsidRPr="00F94B4E" w:rsidRDefault="00C44057" w:rsidP="00C44057">
            <w:pPr>
              <w:spacing w:before="120" w:after="120"/>
              <w:jc w:val="center"/>
              <w:rPr>
                <w:sz w:val="2"/>
                <w:szCs w:val="2"/>
              </w:rPr>
            </w:pPr>
          </w:p>
          <w:p w14:paraId="0FA2E6D9" w14:textId="32FD233B" w:rsidR="004C69F5" w:rsidRDefault="004C69F5" w:rsidP="00C44057">
            <w:pPr>
              <w:spacing w:before="120" w:after="120"/>
              <w:jc w:val="center"/>
            </w:pPr>
            <w:r>
              <w:t>Model</w:t>
            </w:r>
          </w:p>
        </w:tc>
        <w:tc>
          <w:tcPr>
            <w:tcW w:w="2409" w:type="dxa"/>
            <w:gridSpan w:val="2"/>
          </w:tcPr>
          <w:p w14:paraId="45B51C63" w14:textId="624C00CC" w:rsidR="00F14D86" w:rsidRDefault="004C69F5" w:rsidP="00F14D86">
            <w:pPr>
              <w:spacing w:before="120" w:after="120"/>
              <w:jc w:val="center"/>
            </w:pPr>
            <w:r>
              <w:t>Initial features</w:t>
            </w:r>
            <w:r w:rsidR="00F14D86">
              <w:t xml:space="preserve"> (baseline performance)</w:t>
            </w:r>
          </w:p>
        </w:tc>
        <w:tc>
          <w:tcPr>
            <w:tcW w:w="2262" w:type="dxa"/>
            <w:gridSpan w:val="2"/>
          </w:tcPr>
          <w:p w14:paraId="4E6527BE" w14:textId="30AF72FD" w:rsidR="004C69F5" w:rsidRDefault="004C69F5" w:rsidP="00C44057">
            <w:pPr>
              <w:spacing w:before="120" w:after="120"/>
              <w:jc w:val="center"/>
            </w:pPr>
            <w:r>
              <w:t>Best combination of features</w:t>
            </w:r>
          </w:p>
        </w:tc>
      </w:tr>
      <w:tr w:rsidR="004C69F5" w14:paraId="76530EBC" w14:textId="77777777" w:rsidTr="0081669E">
        <w:trPr>
          <w:trHeight w:val="340"/>
        </w:trPr>
        <w:tc>
          <w:tcPr>
            <w:tcW w:w="2689" w:type="dxa"/>
          </w:tcPr>
          <w:p w14:paraId="72145C1D" w14:textId="318E65D9" w:rsidR="004C69F5" w:rsidRDefault="00C44057" w:rsidP="00C44057">
            <w:pPr>
              <w:spacing w:before="120" w:after="120"/>
              <w:jc w:val="center"/>
            </w:pPr>
            <w:r>
              <w:t>-</w:t>
            </w:r>
          </w:p>
        </w:tc>
        <w:tc>
          <w:tcPr>
            <w:tcW w:w="1275" w:type="dxa"/>
          </w:tcPr>
          <w:p w14:paraId="121EC604" w14:textId="1286EE16" w:rsidR="004C69F5" w:rsidRDefault="004C69F5" w:rsidP="00C44057">
            <w:pPr>
              <w:spacing w:before="120" w:after="120"/>
              <w:jc w:val="center"/>
            </w:pPr>
            <w:r>
              <w:t>Locally</w:t>
            </w:r>
          </w:p>
        </w:tc>
        <w:tc>
          <w:tcPr>
            <w:tcW w:w="1134" w:type="dxa"/>
          </w:tcPr>
          <w:p w14:paraId="673B26AD" w14:textId="20618E8C" w:rsidR="004C69F5" w:rsidRDefault="004C69F5" w:rsidP="00C44057">
            <w:pPr>
              <w:spacing w:before="120" w:after="120"/>
              <w:jc w:val="center"/>
            </w:pPr>
            <w:r>
              <w:t>Kaggle</w:t>
            </w:r>
          </w:p>
        </w:tc>
        <w:tc>
          <w:tcPr>
            <w:tcW w:w="1066" w:type="dxa"/>
          </w:tcPr>
          <w:p w14:paraId="419F3622" w14:textId="5698E54F" w:rsidR="004C69F5" w:rsidRDefault="004C69F5" w:rsidP="00C44057">
            <w:pPr>
              <w:spacing w:before="120" w:after="120"/>
              <w:jc w:val="center"/>
            </w:pPr>
            <w:r>
              <w:t>Locally</w:t>
            </w:r>
          </w:p>
        </w:tc>
        <w:tc>
          <w:tcPr>
            <w:tcW w:w="1196" w:type="dxa"/>
          </w:tcPr>
          <w:p w14:paraId="13EC966A" w14:textId="3AFAA50A" w:rsidR="004C69F5" w:rsidRDefault="004C69F5" w:rsidP="00C44057">
            <w:pPr>
              <w:spacing w:before="120" w:after="120"/>
              <w:jc w:val="center"/>
            </w:pPr>
            <w:r>
              <w:t>Kaggle</w:t>
            </w:r>
          </w:p>
        </w:tc>
      </w:tr>
      <w:tr w:rsidR="004C69F5" w14:paraId="1E8AA3E5" w14:textId="77777777" w:rsidTr="0081669E">
        <w:trPr>
          <w:trHeight w:val="340"/>
        </w:trPr>
        <w:tc>
          <w:tcPr>
            <w:tcW w:w="2689" w:type="dxa"/>
          </w:tcPr>
          <w:p w14:paraId="6B694545" w14:textId="4753A6BC" w:rsidR="004C69F5" w:rsidRDefault="004C69F5" w:rsidP="00C44057">
            <w:pPr>
              <w:spacing w:before="120" w:after="120"/>
              <w:jc w:val="center"/>
            </w:pPr>
            <w:r w:rsidRPr="00F75EE8">
              <w:rPr>
                <w:rFonts w:ascii="Courier New" w:hAnsi="Courier New" w:cs="Courier New"/>
                <w:sz w:val="19"/>
                <w:szCs w:val="19"/>
              </w:rPr>
              <w:t>LogisticRegression</w:t>
            </w:r>
          </w:p>
        </w:tc>
        <w:tc>
          <w:tcPr>
            <w:tcW w:w="1275" w:type="dxa"/>
          </w:tcPr>
          <w:p w14:paraId="40935563" w14:textId="784AFFEF" w:rsidR="004C69F5" w:rsidRDefault="004740A8" w:rsidP="00C44057">
            <w:pPr>
              <w:spacing w:before="120" w:after="120"/>
              <w:jc w:val="center"/>
            </w:pPr>
            <w:r>
              <w:t>0.3747</w:t>
            </w:r>
          </w:p>
        </w:tc>
        <w:tc>
          <w:tcPr>
            <w:tcW w:w="1134" w:type="dxa"/>
          </w:tcPr>
          <w:p w14:paraId="4E369D8E" w14:textId="2405042A" w:rsidR="004C69F5" w:rsidRDefault="00B9199E" w:rsidP="00C44057">
            <w:pPr>
              <w:spacing w:before="120" w:after="120"/>
              <w:jc w:val="center"/>
            </w:pPr>
            <w:r>
              <w:t>Not tested</w:t>
            </w:r>
          </w:p>
        </w:tc>
        <w:tc>
          <w:tcPr>
            <w:tcW w:w="1066" w:type="dxa"/>
          </w:tcPr>
          <w:p w14:paraId="6F3F9167" w14:textId="245DCD66" w:rsidR="004C69F5" w:rsidRPr="00B9199E" w:rsidRDefault="002420DB" w:rsidP="00C44057">
            <w:pPr>
              <w:spacing w:before="120" w:after="120"/>
              <w:jc w:val="center"/>
              <w:rPr>
                <w:b/>
                <w:bCs/>
              </w:rPr>
            </w:pPr>
            <w:r w:rsidRPr="00B9199E">
              <w:rPr>
                <w:b/>
                <w:bCs/>
              </w:rPr>
              <w:t>0.3</w:t>
            </w:r>
            <w:r w:rsidR="006C4AB1" w:rsidRPr="00B9199E">
              <w:rPr>
                <w:b/>
                <w:bCs/>
              </w:rPr>
              <w:t>912</w:t>
            </w:r>
          </w:p>
        </w:tc>
        <w:tc>
          <w:tcPr>
            <w:tcW w:w="1196" w:type="dxa"/>
          </w:tcPr>
          <w:p w14:paraId="74B9FF78" w14:textId="5E3A9A45" w:rsidR="004C69F5" w:rsidRDefault="00B9199E" w:rsidP="00C44057">
            <w:pPr>
              <w:spacing w:before="120" w:after="120"/>
              <w:jc w:val="center"/>
            </w:pPr>
            <w:r>
              <w:t>0.2414</w:t>
            </w:r>
          </w:p>
        </w:tc>
      </w:tr>
      <w:tr w:rsidR="004740A8" w14:paraId="684EFC27" w14:textId="77777777" w:rsidTr="0081669E">
        <w:trPr>
          <w:trHeight w:val="340"/>
        </w:trPr>
        <w:tc>
          <w:tcPr>
            <w:tcW w:w="2689" w:type="dxa"/>
          </w:tcPr>
          <w:p w14:paraId="1B4EB403" w14:textId="2379815C" w:rsidR="004740A8" w:rsidRDefault="004740A8" w:rsidP="00C44057">
            <w:pPr>
              <w:spacing w:before="120" w:after="120"/>
              <w:jc w:val="center"/>
            </w:pPr>
            <w:r w:rsidRPr="00F75EE8">
              <w:rPr>
                <w:rFonts w:ascii="Courier New" w:hAnsi="Courier New" w:cs="Courier New"/>
                <w:sz w:val="19"/>
                <w:szCs w:val="19"/>
              </w:rPr>
              <w:t>KNeighborsClass</w:t>
            </w:r>
            <w:r w:rsidR="006C4AB1" w:rsidRPr="00F75EE8">
              <w:rPr>
                <w:rFonts w:ascii="Courier New" w:hAnsi="Courier New" w:cs="Courier New"/>
                <w:sz w:val="19"/>
                <w:szCs w:val="19"/>
              </w:rPr>
              <w:t>ifier</w:t>
            </w:r>
          </w:p>
        </w:tc>
        <w:tc>
          <w:tcPr>
            <w:tcW w:w="1275" w:type="dxa"/>
          </w:tcPr>
          <w:p w14:paraId="355CA28B" w14:textId="4FAA495D" w:rsidR="004740A8" w:rsidRDefault="004740A8" w:rsidP="00C44057">
            <w:pPr>
              <w:spacing w:before="120" w:after="120"/>
              <w:jc w:val="center"/>
            </w:pPr>
            <w:r w:rsidRPr="004740A8">
              <w:t>0.7497</w:t>
            </w:r>
          </w:p>
        </w:tc>
        <w:tc>
          <w:tcPr>
            <w:tcW w:w="1134" w:type="dxa"/>
          </w:tcPr>
          <w:p w14:paraId="3DD484F7" w14:textId="1F676F18" w:rsidR="004740A8" w:rsidRDefault="00B9199E" w:rsidP="00C44057">
            <w:pPr>
              <w:spacing w:before="120" w:after="120"/>
              <w:jc w:val="center"/>
            </w:pPr>
            <w:r>
              <w:t>Not tested</w:t>
            </w:r>
          </w:p>
        </w:tc>
        <w:tc>
          <w:tcPr>
            <w:tcW w:w="1066" w:type="dxa"/>
          </w:tcPr>
          <w:p w14:paraId="1CFDC2BC" w14:textId="417AE12B" w:rsidR="004740A8" w:rsidRPr="00B9199E" w:rsidRDefault="0047297A" w:rsidP="00C44057">
            <w:pPr>
              <w:spacing w:before="120" w:after="120"/>
              <w:jc w:val="center"/>
              <w:rPr>
                <w:b/>
                <w:bCs/>
              </w:rPr>
            </w:pPr>
            <w:r w:rsidRPr="00B9199E">
              <w:rPr>
                <w:b/>
                <w:bCs/>
              </w:rPr>
              <w:t>0.</w:t>
            </w:r>
            <w:r w:rsidR="002420DB" w:rsidRPr="00B9199E">
              <w:rPr>
                <w:b/>
                <w:bCs/>
              </w:rPr>
              <w:t>76</w:t>
            </w:r>
            <w:r w:rsidRPr="00B9199E">
              <w:rPr>
                <w:b/>
                <w:bCs/>
              </w:rPr>
              <w:t>29</w:t>
            </w:r>
          </w:p>
        </w:tc>
        <w:tc>
          <w:tcPr>
            <w:tcW w:w="1196" w:type="dxa"/>
          </w:tcPr>
          <w:p w14:paraId="4E247951" w14:textId="52490601" w:rsidR="004740A8" w:rsidRDefault="00B9199E" w:rsidP="00C44057">
            <w:pPr>
              <w:spacing w:before="120" w:after="120"/>
              <w:jc w:val="center"/>
            </w:pPr>
            <w:r>
              <w:t>Not tested</w:t>
            </w:r>
          </w:p>
        </w:tc>
      </w:tr>
      <w:tr w:rsidR="004C69F5" w14:paraId="6CC164DE" w14:textId="77777777" w:rsidTr="0081669E">
        <w:trPr>
          <w:trHeight w:val="340"/>
        </w:trPr>
        <w:tc>
          <w:tcPr>
            <w:tcW w:w="2689" w:type="dxa"/>
          </w:tcPr>
          <w:p w14:paraId="47BE4110" w14:textId="39A013CC" w:rsidR="004C69F5" w:rsidRDefault="004C69F5" w:rsidP="00C44057">
            <w:pPr>
              <w:spacing w:before="120" w:after="120"/>
              <w:jc w:val="center"/>
            </w:pPr>
            <w:r w:rsidRPr="00F75EE8">
              <w:rPr>
                <w:rFonts w:ascii="Courier New" w:hAnsi="Courier New" w:cs="Courier New"/>
                <w:sz w:val="19"/>
                <w:szCs w:val="19"/>
              </w:rPr>
              <w:t>RandomForest</w:t>
            </w:r>
            <w:r w:rsidR="006C4AB1" w:rsidRPr="00F75EE8">
              <w:rPr>
                <w:rFonts w:ascii="Courier New" w:hAnsi="Courier New" w:cs="Courier New"/>
                <w:sz w:val="19"/>
                <w:szCs w:val="19"/>
              </w:rPr>
              <w:t>Classif</w:t>
            </w:r>
            <w:r w:rsidR="00F75EE8">
              <w:rPr>
                <w:rFonts w:ascii="Courier New" w:hAnsi="Courier New" w:cs="Courier New"/>
                <w:sz w:val="19"/>
                <w:szCs w:val="19"/>
              </w:rPr>
              <w:t>.</w:t>
            </w:r>
          </w:p>
        </w:tc>
        <w:tc>
          <w:tcPr>
            <w:tcW w:w="1275" w:type="dxa"/>
          </w:tcPr>
          <w:p w14:paraId="68D2D77B" w14:textId="662C1EC7" w:rsidR="004C69F5" w:rsidRDefault="00F14D86" w:rsidP="00C44057">
            <w:pPr>
              <w:spacing w:before="120" w:after="120"/>
              <w:jc w:val="center"/>
            </w:pPr>
            <w:r>
              <w:t>0.8872</w:t>
            </w:r>
          </w:p>
        </w:tc>
        <w:tc>
          <w:tcPr>
            <w:tcW w:w="1134" w:type="dxa"/>
          </w:tcPr>
          <w:p w14:paraId="653EE8C0" w14:textId="0573C44C" w:rsidR="004C69F5" w:rsidRDefault="00C44057" w:rsidP="00C44057">
            <w:pPr>
              <w:spacing w:before="120" w:after="120"/>
              <w:jc w:val="center"/>
            </w:pPr>
            <w:r>
              <w:t>Not tested</w:t>
            </w:r>
          </w:p>
        </w:tc>
        <w:tc>
          <w:tcPr>
            <w:tcW w:w="1066" w:type="dxa"/>
          </w:tcPr>
          <w:p w14:paraId="7BA16D43" w14:textId="53DD5650" w:rsidR="004C69F5" w:rsidRPr="00B9199E" w:rsidRDefault="00F94B4E" w:rsidP="00C44057">
            <w:pPr>
              <w:spacing w:before="120" w:after="120"/>
              <w:jc w:val="center"/>
              <w:rPr>
                <w:b/>
                <w:bCs/>
              </w:rPr>
            </w:pPr>
            <w:r w:rsidRPr="00B9199E">
              <w:rPr>
                <w:b/>
                <w:bCs/>
              </w:rPr>
              <w:t>0.8915</w:t>
            </w:r>
          </w:p>
        </w:tc>
        <w:tc>
          <w:tcPr>
            <w:tcW w:w="1196" w:type="dxa"/>
          </w:tcPr>
          <w:p w14:paraId="7AE98C89" w14:textId="0351AB78" w:rsidR="004C69F5" w:rsidRDefault="00C44057" w:rsidP="00C44057">
            <w:pPr>
              <w:spacing w:before="120" w:after="120"/>
              <w:jc w:val="center"/>
            </w:pPr>
            <w:r>
              <w:t>Not tested</w:t>
            </w:r>
          </w:p>
        </w:tc>
      </w:tr>
      <w:tr w:rsidR="00C44057" w14:paraId="2CC6A8FA" w14:textId="77777777" w:rsidTr="0081669E">
        <w:trPr>
          <w:trHeight w:val="340"/>
        </w:trPr>
        <w:tc>
          <w:tcPr>
            <w:tcW w:w="2689" w:type="dxa"/>
          </w:tcPr>
          <w:p w14:paraId="524797A7" w14:textId="3933895F" w:rsidR="00C44057" w:rsidRDefault="004740A8" w:rsidP="00C44057">
            <w:pPr>
              <w:spacing w:before="120" w:after="120"/>
              <w:jc w:val="center"/>
            </w:pPr>
            <w:r w:rsidRPr="00F75EE8">
              <w:rPr>
                <w:rFonts w:ascii="Courier New" w:hAnsi="Courier New" w:cs="Courier New"/>
                <w:sz w:val="19"/>
                <w:szCs w:val="19"/>
              </w:rPr>
              <w:t>HistGradientBoos</w:t>
            </w:r>
            <w:r w:rsidR="006C4AB1" w:rsidRPr="00F75EE8">
              <w:rPr>
                <w:rFonts w:ascii="Courier New" w:hAnsi="Courier New" w:cs="Courier New"/>
                <w:sz w:val="19"/>
                <w:szCs w:val="19"/>
              </w:rPr>
              <w:t>t</w:t>
            </w:r>
            <w:r w:rsidR="006C4AB1">
              <w:t>.</w:t>
            </w:r>
          </w:p>
        </w:tc>
        <w:tc>
          <w:tcPr>
            <w:tcW w:w="1275" w:type="dxa"/>
          </w:tcPr>
          <w:p w14:paraId="1F91B703" w14:textId="37C350EA" w:rsidR="00C44057" w:rsidRDefault="00F14D86" w:rsidP="00C44057">
            <w:pPr>
              <w:spacing w:before="120" w:after="120"/>
              <w:jc w:val="center"/>
            </w:pPr>
            <w:r>
              <w:t>0.89</w:t>
            </w:r>
            <w:r w:rsidR="00CB615E">
              <w:t>29</w:t>
            </w:r>
          </w:p>
        </w:tc>
        <w:tc>
          <w:tcPr>
            <w:tcW w:w="1134" w:type="dxa"/>
          </w:tcPr>
          <w:p w14:paraId="31BE788B" w14:textId="6E7788B9" w:rsidR="00C44057" w:rsidRDefault="0047297A" w:rsidP="00C44057">
            <w:pPr>
              <w:spacing w:before="120" w:after="120"/>
              <w:jc w:val="center"/>
            </w:pPr>
            <w:r>
              <w:t>0.</w:t>
            </w:r>
            <w:r w:rsidRPr="0047297A">
              <w:t>7619</w:t>
            </w:r>
          </w:p>
        </w:tc>
        <w:tc>
          <w:tcPr>
            <w:tcW w:w="1066" w:type="dxa"/>
          </w:tcPr>
          <w:p w14:paraId="3426C3A9" w14:textId="2D312954" w:rsidR="00C44057" w:rsidRPr="00B9199E" w:rsidRDefault="00F94B4E" w:rsidP="00C44057">
            <w:pPr>
              <w:spacing w:before="120" w:after="120"/>
              <w:jc w:val="center"/>
              <w:rPr>
                <w:b/>
                <w:bCs/>
              </w:rPr>
            </w:pPr>
            <w:r w:rsidRPr="00B9199E">
              <w:rPr>
                <w:b/>
                <w:bCs/>
              </w:rPr>
              <w:t>0.8985</w:t>
            </w:r>
          </w:p>
        </w:tc>
        <w:tc>
          <w:tcPr>
            <w:tcW w:w="1196" w:type="dxa"/>
          </w:tcPr>
          <w:p w14:paraId="4E2CEE81" w14:textId="2CCE20D1" w:rsidR="00C44057" w:rsidRPr="00B9199E" w:rsidRDefault="00B9199E" w:rsidP="00C44057">
            <w:pPr>
              <w:spacing w:before="120" w:after="120"/>
              <w:jc w:val="center"/>
              <w:rPr>
                <w:b/>
                <w:bCs/>
              </w:rPr>
            </w:pPr>
            <w:r w:rsidRPr="00B9199E">
              <w:rPr>
                <w:b/>
                <w:bCs/>
              </w:rPr>
              <w:t>0.8019</w:t>
            </w:r>
          </w:p>
        </w:tc>
      </w:tr>
      <w:tr w:rsidR="00C44057" w14:paraId="7753854F" w14:textId="77777777" w:rsidTr="0081669E">
        <w:trPr>
          <w:trHeight w:val="340"/>
        </w:trPr>
        <w:tc>
          <w:tcPr>
            <w:tcW w:w="2689" w:type="dxa"/>
          </w:tcPr>
          <w:p w14:paraId="5C4D37B1" w14:textId="308907C5" w:rsidR="00C44057" w:rsidRDefault="004740A8" w:rsidP="00C44057">
            <w:pPr>
              <w:spacing w:before="120" w:after="120"/>
              <w:jc w:val="center"/>
            </w:pPr>
            <w:r w:rsidRPr="00F75EE8">
              <w:rPr>
                <w:rFonts w:ascii="Courier New" w:hAnsi="Courier New" w:cs="Courier New"/>
                <w:sz w:val="19"/>
                <w:szCs w:val="19"/>
              </w:rPr>
              <w:t>ExtraTressClassifier</w:t>
            </w:r>
          </w:p>
        </w:tc>
        <w:tc>
          <w:tcPr>
            <w:tcW w:w="1275" w:type="dxa"/>
          </w:tcPr>
          <w:p w14:paraId="195E55F9" w14:textId="6E832F97" w:rsidR="00C44057" w:rsidRDefault="00CB615E" w:rsidP="00C44057">
            <w:pPr>
              <w:spacing w:before="120" w:after="120"/>
              <w:jc w:val="center"/>
            </w:pPr>
            <w:r>
              <w:t>0.8849</w:t>
            </w:r>
          </w:p>
        </w:tc>
        <w:tc>
          <w:tcPr>
            <w:tcW w:w="1134" w:type="dxa"/>
          </w:tcPr>
          <w:p w14:paraId="2715538B" w14:textId="73C3230F" w:rsidR="00C44057" w:rsidRDefault="00345CB4" w:rsidP="00C44057">
            <w:pPr>
              <w:spacing w:before="120" w:after="120"/>
              <w:jc w:val="center"/>
            </w:pPr>
            <w:r>
              <w:t>0.7</w:t>
            </w:r>
            <w:r w:rsidR="00190DE2">
              <w:t>9</w:t>
            </w:r>
            <w:r>
              <w:t>31</w:t>
            </w:r>
          </w:p>
        </w:tc>
        <w:tc>
          <w:tcPr>
            <w:tcW w:w="1066" w:type="dxa"/>
          </w:tcPr>
          <w:p w14:paraId="5314EEAC" w14:textId="703A6795" w:rsidR="00C44057" w:rsidRPr="00B9199E" w:rsidRDefault="00F94B4E" w:rsidP="00C44057">
            <w:pPr>
              <w:spacing w:before="120" w:after="120"/>
              <w:jc w:val="center"/>
              <w:rPr>
                <w:b/>
                <w:bCs/>
              </w:rPr>
            </w:pPr>
            <w:r w:rsidRPr="00B9199E">
              <w:rPr>
                <w:b/>
                <w:bCs/>
              </w:rPr>
              <w:t>0.9024</w:t>
            </w:r>
          </w:p>
        </w:tc>
        <w:tc>
          <w:tcPr>
            <w:tcW w:w="1196" w:type="dxa"/>
          </w:tcPr>
          <w:p w14:paraId="651525AF" w14:textId="372F25BD" w:rsidR="00C44057" w:rsidRPr="00B9199E" w:rsidRDefault="00C86F2A" w:rsidP="00C44057">
            <w:pPr>
              <w:spacing w:before="120" w:after="120"/>
              <w:jc w:val="center"/>
              <w:rPr>
                <w:b/>
                <w:bCs/>
              </w:rPr>
            </w:pPr>
            <w:r w:rsidRPr="00B9199E">
              <w:rPr>
                <w:b/>
                <w:bCs/>
              </w:rPr>
              <w:t>0.81411</w:t>
            </w:r>
          </w:p>
        </w:tc>
      </w:tr>
      <w:tr w:rsidR="00C44057" w14:paraId="1FA4D9CE" w14:textId="77777777" w:rsidTr="0081669E">
        <w:trPr>
          <w:trHeight w:val="340"/>
        </w:trPr>
        <w:tc>
          <w:tcPr>
            <w:tcW w:w="2689" w:type="dxa"/>
          </w:tcPr>
          <w:p w14:paraId="12B1CF01" w14:textId="70886549" w:rsidR="00C44057" w:rsidRDefault="00C44057" w:rsidP="00C44057">
            <w:pPr>
              <w:spacing w:before="120" w:after="120"/>
              <w:jc w:val="center"/>
            </w:pPr>
            <w:r w:rsidRPr="00F75EE8">
              <w:rPr>
                <w:rFonts w:ascii="Courier New" w:hAnsi="Courier New" w:cs="Courier New"/>
                <w:sz w:val="19"/>
                <w:szCs w:val="19"/>
              </w:rPr>
              <w:t>LightGBM</w:t>
            </w:r>
          </w:p>
        </w:tc>
        <w:tc>
          <w:tcPr>
            <w:tcW w:w="1275" w:type="dxa"/>
          </w:tcPr>
          <w:p w14:paraId="4A5F13A8" w14:textId="27AACAC4" w:rsidR="00C44057" w:rsidRDefault="00CB615E" w:rsidP="00C44057">
            <w:pPr>
              <w:spacing w:before="120" w:after="120"/>
              <w:jc w:val="center"/>
            </w:pPr>
            <w:r>
              <w:t>0.8918</w:t>
            </w:r>
          </w:p>
        </w:tc>
        <w:tc>
          <w:tcPr>
            <w:tcW w:w="1134" w:type="dxa"/>
          </w:tcPr>
          <w:p w14:paraId="3C81FA02" w14:textId="770AE151" w:rsidR="00C44057" w:rsidRDefault="00345CB4" w:rsidP="00C44057">
            <w:pPr>
              <w:spacing w:before="120" w:after="120"/>
              <w:jc w:val="center"/>
            </w:pPr>
            <w:r>
              <w:t>0.</w:t>
            </w:r>
            <w:r w:rsidRPr="00345CB4">
              <w:t>7</w:t>
            </w:r>
            <w:r w:rsidR="00B9199E">
              <w:t>8</w:t>
            </w:r>
            <w:r w:rsidRPr="00345CB4">
              <w:t>683</w:t>
            </w:r>
          </w:p>
        </w:tc>
        <w:tc>
          <w:tcPr>
            <w:tcW w:w="1066" w:type="dxa"/>
          </w:tcPr>
          <w:p w14:paraId="616100BB" w14:textId="0BFF5144" w:rsidR="00C44057" w:rsidRPr="00B9199E" w:rsidRDefault="00F94B4E" w:rsidP="00C44057">
            <w:pPr>
              <w:spacing w:before="120" w:after="120"/>
              <w:jc w:val="center"/>
              <w:rPr>
                <w:b/>
                <w:bCs/>
              </w:rPr>
            </w:pPr>
            <w:r w:rsidRPr="00B9199E">
              <w:rPr>
                <w:b/>
                <w:bCs/>
              </w:rPr>
              <w:t>0.8998</w:t>
            </w:r>
          </w:p>
        </w:tc>
        <w:tc>
          <w:tcPr>
            <w:tcW w:w="1196" w:type="dxa"/>
          </w:tcPr>
          <w:p w14:paraId="6165F640" w14:textId="70677758" w:rsidR="00C44057" w:rsidRPr="00B9199E" w:rsidRDefault="00C86F2A" w:rsidP="00C44057">
            <w:pPr>
              <w:spacing w:before="120" w:after="120"/>
              <w:jc w:val="center"/>
              <w:rPr>
                <w:b/>
                <w:bCs/>
              </w:rPr>
            </w:pPr>
            <w:r w:rsidRPr="00B9199E">
              <w:rPr>
                <w:b/>
                <w:bCs/>
              </w:rPr>
              <w:t>0.80440</w:t>
            </w:r>
          </w:p>
        </w:tc>
      </w:tr>
      <w:tr w:rsidR="00CB615E" w14:paraId="7E4AD880" w14:textId="77777777" w:rsidTr="0081669E">
        <w:trPr>
          <w:trHeight w:val="340"/>
        </w:trPr>
        <w:tc>
          <w:tcPr>
            <w:tcW w:w="2689" w:type="dxa"/>
          </w:tcPr>
          <w:p w14:paraId="58CFF7F9" w14:textId="06C156C7" w:rsidR="00CB615E" w:rsidRDefault="00CB615E" w:rsidP="00C44057">
            <w:pPr>
              <w:spacing w:before="120" w:after="120"/>
              <w:jc w:val="center"/>
            </w:pPr>
            <w:r w:rsidRPr="00F75EE8">
              <w:rPr>
                <w:rFonts w:ascii="Courier New" w:hAnsi="Courier New" w:cs="Courier New"/>
                <w:sz w:val="19"/>
                <w:szCs w:val="19"/>
              </w:rPr>
              <w:t>Catboost</w:t>
            </w:r>
          </w:p>
        </w:tc>
        <w:tc>
          <w:tcPr>
            <w:tcW w:w="1275" w:type="dxa"/>
          </w:tcPr>
          <w:p w14:paraId="3D68DE54" w14:textId="736F768B" w:rsidR="00CB615E" w:rsidRDefault="00CB615E" w:rsidP="00C44057">
            <w:pPr>
              <w:spacing w:before="120" w:after="120"/>
              <w:jc w:val="center"/>
            </w:pPr>
            <w:r>
              <w:t>0.8760</w:t>
            </w:r>
          </w:p>
        </w:tc>
        <w:tc>
          <w:tcPr>
            <w:tcW w:w="1134" w:type="dxa"/>
          </w:tcPr>
          <w:p w14:paraId="7B26124E" w14:textId="3BC38B27" w:rsidR="00CB615E" w:rsidRDefault="0047297A" w:rsidP="00C44057">
            <w:pPr>
              <w:spacing w:before="120" w:after="120"/>
              <w:jc w:val="center"/>
            </w:pPr>
            <w:r>
              <w:t>Not tested</w:t>
            </w:r>
          </w:p>
        </w:tc>
        <w:tc>
          <w:tcPr>
            <w:tcW w:w="1066" w:type="dxa"/>
          </w:tcPr>
          <w:p w14:paraId="7E9939B6" w14:textId="57E6CA42" w:rsidR="00CB615E" w:rsidRPr="00B9199E" w:rsidRDefault="00F94B4E" w:rsidP="00C44057">
            <w:pPr>
              <w:spacing w:before="120" w:after="120"/>
              <w:jc w:val="center"/>
              <w:rPr>
                <w:b/>
                <w:bCs/>
              </w:rPr>
            </w:pPr>
            <w:r w:rsidRPr="00B9199E">
              <w:rPr>
                <w:b/>
                <w:bCs/>
              </w:rPr>
              <w:t>0.8852</w:t>
            </w:r>
          </w:p>
        </w:tc>
        <w:tc>
          <w:tcPr>
            <w:tcW w:w="1196" w:type="dxa"/>
          </w:tcPr>
          <w:p w14:paraId="5747F33A" w14:textId="397905B6" w:rsidR="00CB615E" w:rsidRDefault="0047297A" w:rsidP="00C44057">
            <w:pPr>
              <w:spacing w:before="120" w:after="120"/>
              <w:jc w:val="center"/>
            </w:pPr>
            <w:r>
              <w:t>Not tested</w:t>
            </w:r>
          </w:p>
        </w:tc>
      </w:tr>
      <w:tr w:rsidR="00C44057" w14:paraId="0BF93AAF" w14:textId="77777777" w:rsidTr="0081669E">
        <w:trPr>
          <w:trHeight w:val="340"/>
        </w:trPr>
        <w:tc>
          <w:tcPr>
            <w:tcW w:w="2689" w:type="dxa"/>
          </w:tcPr>
          <w:p w14:paraId="61ED069E" w14:textId="12D016E4" w:rsidR="00C44057" w:rsidRDefault="00C44057" w:rsidP="00C44057">
            <w:pPr>
              <w:spacing w:before="120" w:after="120"/>
              <w:jc w:val="center"/>
            </w:pPr>
            <w:r w:rsidRPr="00F75EE8">
              <w:rPr>
                <w:rFonts w:ascii="Courier New" w:hAnsi="Courier New" w:cs="Courier New"/>
                <w:sz w:val="19"/>
                <w:szCs w:val="19"/>
              </w:rPr>
              <w:t>XGBoost</w:t>
            </w:r>
          </w:p>
        </w:tc>
        <w:tc>
          <w:tcPr>
            <w:tcW w:w="1275" w:type="dxa"/>
          </w:tcPr>
          <w:p w14:paraId="5D23BF6D" w14:textId="691CDF22" w:rsidR="00C44057" w:rsidRDefault="00CB615E" w:rsidP="00C44057">
            <w:pPr>
              <w:spacing w:before="120" w:after="120"/>
              <w:jc w:val="center"/>
            </w:pPr>
            <w:r>
              <w:t>0.8918</w:t>
            </w:r>
          </w:p>
        </w:tc>
        <w:tc>
          <w:tcPr>
            <w:tcW w:w="1134" w:type="dxa"/>
          </w:tcPr>
          <w:p w14:paraId="3F73A53E" w14:textId="0598D60B" w:rsidR="00C44057" w:rsidRDefault="00345CB4" w:rsidP="00C44057">
            <w:pPr>
              <w:spacing w:before="120" w:after="120"/>
              <w:jc w:val="center"/>
            </w:pPr>
            <w:r>
              <w:t>0.</w:t>
            </w:r>
            <w:r w:rsidR="00190DE2">
              <w:t>80</w:t>
            </w:r>
            <w:r>
              <w:t>54</w:t>
            </w:r>
          </w:p>
        </w:tc>
        <w:tc>
          <w:tcPr>
            <w:tcW w:w="1066" w:type="dxa"/>
          </w:tcPr>
          <w:p w14:paraId="529723E6" w14:textId="0B7E49C9" w:rsidR="00C44057" w:rsidRPr="00B9199E" w:rsidRDefault="00F94B4E" w:rsidP="00C44057">
            <w:pPr>
              <w:spacing w:before="120" w:after="120"/>
              <w:jc w:val="center"/>
              <w:rPr>
                <w:b/>
                <w:bCs/>
              </w:rPr>
            </w:pPr>
            <w:r w:rsidRPr="00B9199E">
              <w:rPr>
                <w:b/>
                <w:bCs/>
              </w:rPr>
              <w:t>0.89</w:t>
            </w:r>
            <w:r w:rsidR="006C4AB1" w:rsidRPr="00B9199E">
              <w:rPr>
                <w:b/>
                <w:bCs/>
              </w:rPr>
              <w:t>72</w:t>
            </w:r>
          </w:p>
        </w:tc>
        <w:tc>
          <w:tcPr>
            <w:tcW w:w="1196" w:type="dxa"/>
          </w:tcPr>
          <w:p w14:paraId="0B49095F" w14:textId="44372CD8" w:rsidR="00C44057" w:rsidRPr="00B9199E" w:rsidRDefault="00190DE2" w:rsidP="00C44057">
            <w:pPr>
              <w:spacing w:before="120" w:after="120"/>
              <w:jc w:val="center"/>
              <w:rPr>
                <w:b/>
                <w:bCs/>
              </w:rPr>
            </w:pPr>
            <w:r w:rsidRPr="00B9199E">
              <w:rPr>
                <w:b/>
                <w:bCs/>
              </w:rPr>
              <w:t>0.8088</w:t>
            </w:r>
          </w:p>
        </w:tc>
      </w:tr>
    </w:tbl>
    <w:p w14:paraId="452B0729" w14:textId="6F278A4E" w:rsidR="002370B8" w:rsidRDefault="002370B8" w:rsidP="00986E47">
      <w:pPr>
        <w:pStyle w:val="Sansinterligne"/>
      </w:pPr>
    </w:p>
    <w:p w14:paraId="661FB22C" w14:textId="0F550A92" w:rsidR="00722AB2" w:rsidRDefault="00722AB2" w:rsidP="002370B8">
      <w:r>
        <w:t xml:space="preserve">Note that the best combination of features for each model was done in </w:t>
      </w:r>
      <w:r w:rsidRPr="00F75EE8">
        <w:rPr>
          <w:rFonts w:ascii="Courier New" w:hAnsi="Courier New" w:cs="Courier New"/>
          <w:sz w:val="19"/>
          <w:szCs w:val="19"/>
        </w:rPr>
        <w:t>kaggle_forest_model_comparison.ipynb</w:t>
      </w:r>
      <w:r>
        <w:t>.</w:t>
      </w:r>
    </w:p>
    <w:p w14:paraId="633D3B69" w14:textId="77777777" w:rsidR="00722AB2" w:rsidRDefault="00722AB2" w:rsidP="00722AB2">
      <w:pPr>
        <w:pStyle w:val="Sansinterligne"/>
      </w:pPr>
    </w:p>
    <w:p w14:paraId="445BDB3B" w14:textId="58D5A8C5" w:rsidR="004B6510" w:rsidRDefault="004434C0" w:rsidP="002370B8">
      <w:r w:rsidRPr="004434C0">
        <w:rPr>
          <w:b/>
          <w:bCs/>
        </w:rPr>
        <w:t>Comments</w:t>
      </w:r>
      <w:r>
        <w:t xml:space="preserve">. </w:t>
      </w:r>
      <w:r w:rsidR="00F94B4E">
        <w:t xml:space="preserve">The first striking thing is </w:t>
      </w:r>
      <w:r w:rsidR="00B9199E">
        <w:t>that our model</w:t>
      </w:r>
      <w:r w:rsidR="00B772E7">
        <w:t xml:space="preserve">s are more performant (in terms of accuracy) on the preprocessed data than on the raw data both locally and on the testing set, although the improvement is not as huge as we could have </w:t>
      </w:r>
      <w:r w:rsidR="00B772E7">
        <w:lastRenderedPageBreak/>
        <w:t>imagined.</w:t>
      </w:r>
      <w:r>
        <w:t xml:space="preserve"> </w:t>
      </w:r>
      <w:r w:rsidR="00B772E7">
        <w:t>Moreover, we clearly see that our all the models that we tested both locally and on the platform</w:t>
      </w:r>
      <w:r w:rsidR="00B9199E">
        <w:t xml:space="preserve"> overfit the data</w:t>
      </w:r>
      <w:r w:rsidR="00B772E7">
        <w:t xml:space="preserve">. This </w:t>
      </w:r>
      <w:r w:rsidR="00B9199E">
        <w:t xml:space="preserve">is </w:t>
      </w:r>
      <w:r w:rsidR="00F76099">
        <w:t>not</w:t>
      </w:r>
      <w:r w:rsidR="00B9199E">
        <w:t xml:space="preserve"> very surprising given the sizes of the training and test sets (composed of almost 40 times more observations). </w:t>
      </w:r>
    </w:p>
    <w:p w14:paraId="17B87F03" w14:textId="1BED49B8" w:rsidR="00A76DB1" w:rsidRDefault="00A76DB1" w:rsidP="00A76DB1">
      <w:pPr>
        <w:pStyle w:val="Sansinterligne"/>
      </w:pPr>
    </w:p>
    <w:p w14:paraId="79FD69BD" w14:textId="77777777" w:rsidR="00A76DB1" w:rsidRDefault="00A76DB1" w:rsidP="002370B8">
      <w:r w:rsidRPr="00A76DB1">
        <w:rPr>
          <w:b/>
          <w:bCs/>
        </w:rPr>
        <w:t>AutoML</w:t>
      </w:r>
      <w:r>
        <w:t xml:space="preserve">. We also tried AutoML models from the </w:t>
      </w:r>
      <w:r w:rsidRPr="00A76DB1">
        <w:rPr>
          <w:rFonts w:ascii="Courier New" w:hAnsi="Courier New" w:cs="Courier New"/>
          <w:sz w:val="19"/>
          <w:szCs w:val="19"/>
        </w:rPr>
        <w:t>Tpot</w:t>
      </w:r>
      <w:r>
        <w:t xml:space="preserve"> and </w:t>
      </w:r>
      <w:r w:rsidRPr="00A76DB1">
        <w:rPr>
          <w:rFonts w:ascii="Courier New" w:hAnsi="Courier New" w:cs="Courier New"/>
          <w:sz w:val="19"/>
          <w:szCs w:val="19"/>
        </w:rPr>
        <w:t>H2O</w:t>
      </w:r>
      <w:r>
        <w:t xml:space="preserve"> Python packages.</w:t>
      </w:r>
    </w:p>
    <w:p w14:paraId="7931D116" w14:textId="41A0C6D9" w:rsidR="00A76DB1" w:rsidRDefault="00A76DB1" w:rsidP="002370B8">
      <w:r>
        <w:t xml:space="preserve">The </w:t>
      </w:r>
      <w:r w:rsidRPr="00A76DB1">
        <w:rPr>
          <w:rFonts w:ascii="Courier New" w:hAnsi="Courier New" w:cs="Courier New"/>
          <w:sz w:val="19"/>
          <w:szCs w:val="19"/>
        </w:rPr>
        <w:t>H2O</w:t>
      </w:r>
      <w:r>
        <w:t xml:space="preserve"> AutoML model recommended the use of the following model: </w:t>
      </w:r>
      <w:r w:rsidRPr="00A76DB1">
        <w:rPr>
          <w:rFonts w:ascii="Courier New" w:hAnsi="Courier New" w:cs="Courier New"/>
          <w:sz w:val="19"/>
          <w:szCs w:val="19"/>
        </w:rPr>
        <w:t>leaderStackedEnsemble_AllModels_4_AutoML_5_20220328_123855</w:t>
      </w:r>
      <w:r>
        <w:t>. It gave good results (</w:t>
      </w:r>
      <w:r w:rsidRPr="00A76DB1">
        <w:t>0.81656</w:t>
      </w:r>
      <w:r>
        <w:t xml:space="preserve"> on Kaggle) but was outperformed by the tuned classical models (see below).</w:t>
      </w:r>
    </w:p>
    <w:p w14:paraId="433B2C65" w14:textId="50230604" w:rsidR="00F76099" w:rsidRDefault="00F76099" w:rsidP="006802D9"/>
    <w:p w14:paraId="01EFDABC" w14:textId="7507F328" w:rsidR="006802D9" w:rsidRDefault="006802D9" w:rsidP="006802D9">
      <w:pPr>
        <w:pStyle w:val="Titre3"/>
      </w:pPr>
      <w:bookmarkStart w:id="207" w:name="_Toc99747622"/>
      <w:r>
        <w:t>Hyperparameters tuning performance</w:t>
      </w:r>
      <w:bookmarkEnd w:id="207"/>
    </w:p>
    <w:p w14:paraId="3FE4A3D3" w14:textId="5A848DF2" w:rsidR="00C8172E" w:rsidRPr="00722AB2" w:rsidRDefault="00911B90" w:rsidP="002370B8">
      <w:r>
        <w:rPr>
          <w:b/>
          <w:bCs/>
        </w:rPr>
        <w:t>Hyperparameters tuning</w:t>
      </w:r>
      <w:r w:rsidR="00F76099">
        <w:rPr>
          <w:b/>
          <w:bCs/>
        </w:rPr>
        <w:t>.</w:t>
      </w:r>
      <w:r w:rsidR="00F76099">
        <w:t xml:space="preserve"> </w:t>
      </w:r>
      <w:r w:rsidR="00986E47">
        <w:t xml:space="preserve">Now that we have our best set of features for each chosen model, it is time to pick the three </w:t>
      </w:r>
      <w:r w:rsidR="00986E47" w:rsidRPr="00986E47">
        <w:rPr>
          <w:i/>
          <w:iCs/>
        </w:rPr>
        <w:t>best</w:t>
      </w:r>
      <w:r w:rsidR="00986E47">
        <w:t xml:space="preserve"> ones (in terms of accuracy) and to tune their hyperparameters to keep improving the classification task. We </w:t>
      </w:r>
      <w:r w:rsidR="00722AB2">
        <w:t xml:space="preserve">now focus on </w:t>
      </w:r>
      <w:r w:rsidR="00722AB2" w:rsidRPr="00F75EE8">
        <w:rPr>
          <w:rFonts w:ascii="Courier New" w:hAnsi="Courier New" w:cs="Courier New"/>
          <w:sz w:val="19"/>
          <w:szCs w:val="19"/>
        </w:rPr>
        <w:t>HistGradientBoost</w:t>
      </w:r>
      <w:r w:rsidR="00722AB2">
        <w:rPr>
          <w:rFonts w:ascii="Courier New" w:hAnsi="Courier New" w:cs="Courier New"/>
          <w:sz w:val="19"/>
          <w:szCs w:val="19"/>
        </w:rPr>
        <w:t>ingClassifier()</w:t>
      </w:r>
      <w:r w:rsidR="00722AB2">
        <w:t xml:space="preserve">, </w:t>
      </w:r>
      <w:r w:rsidR="00722AB2" w:rsidRPr="00F75EE8">
        <w:rPr>
          <w:rFonts w:ascii="Courier New" w:hAnsi="Courier New" w:cs="Courier New"/>
          <w:sz w:val="19"/>
          <w:szCs w:val="19"/>
        </w:rPr>
        <w:t>ExtraTressClassifier</w:t>
      </w:r>
      <w:r w:rsidR="00722AB2">
        <w:rPr>
          <w:rFonts w:ascii="Courier New" w:hAnsi="Courier New" w:cs="Courier New"/>
          <w:sz w:val="19"/>
          <w:szCs w:val="19"/>
        </w:rPr>
        <w:t>()</w:t>
      </w:r>
      <w:r w:rsidR="00722AB2">
        <w:t xml:space="preserve"> and </w:t>
      </w:r>
      <w:r w:rsidR="00722AB2" w:rsidRPr="00F75EE8">
        <w:rPr>
          <w:rFonts w:ascii="Courier New" w:hAnsi="Courier New" w:cs="Courier New"/>
          <w:sz w:val="19"/>
          <w:szCs w:val="19"/>
        </w:rPr>
        <w:t>LGBM</w:t>
      </w:r>
      <w:r w:rsidR="009C104C">
        <w:rPr>
          <w:rFonts w:ascii="Courier New" w:hAnsi="Courier New" w:cs="Courier New"/>
          <w:sz w:val="19"/>
          <w:szCs w:val="19"/>
        </w:rPr>
        <w:t>Classifier</w:t>
      </w:r>
      <w:r w:rsidR="00722AB2">
        <w:rPr>
          <w:rFonts w:ascii="Courier New" w:hAnsi="Courier New" w:cs="Courier New"/>
          <w:sz w:val="19"/>
          <w:szCs w:val="19"/>
        </w:rPr>
        <w:t>()</w:t>
      </w:r>
      <w:r w:rsidR="00722AB2">
        <w:t xml:space="preserve">only. </w:t>
      </w:r>
    </w:p>
    <w:p w14:paraId="335D4AEC" w14:textId="77777777" w:rsidR="004B6510" w:rsidRDefault="004B6510" w:rsidP="00722AB2">
      <w:pPr>
        <w:pStyle w:val="Sansinterligne"/>
      </w:pPr>
    </w:p>
    <w:tbl>
      <w:tblPr>
        <w:tblStyle w:val="Grilledutableau"/>
        <w:tblW w:w="0" w:type="auto"/>
        <w:tblLook w:val="04A0" w:firstRow="1" w:lastRow="0" w:firstColumn="1" w:lastColumn="0" w:noHBand="0" w:noVBand="1"/>
      </w:tblPr>
      <w:tblGrid>
        <w:gridCol w:w="2617"/>
        <w:gridCol w:w="1243"/>
        <w:gridCol w:w="1090"/>
        <w:gridCol w:w="1320"/>
        <w:gridCol w:w="1090"/>
      </w:tblGrid>
      <w:tr w:rsidR="00C44057" w14:paraId="1F8880FE" w14:textId="77777777" w:rsidTr="00B772E7">
        <w:tc>
          <w:tcPr>
            <w:tcW w:w="2062" w:type="dxa"/>
          </w:tcPr>
          <w:p w14:paraId="3EC85B5B" w14:textId="77777777" w:rsidR="00C44057" w:rsidRPr="00C44057" w:rsidRDefault="00C44057" w:rsidP="00BE3273">
            <w:pPr>
              <w:spacing w:before="120" w:after="120"/>
              <w:jc w:val="center"/>
              <w:rPr>
                <w:sz w:val="2"/>
                <w:szCs w:val="2"/>
              </w:rPr>
            </w:pPr>
          </w:p>
          <w:p w14:paraId="276583BB" w14:textId="77777777" w:rsidR="00C44057" w:rsidRDefault="00C44057" w:rsidP="00BE3273">
            <w:pPr>
              <w:spacing w:before="120" w:after="120"/>
              <w:jc w:val="center"/>
            </w:pPr>
            <w:r>
              <w:t>Model</w:t>
            </w:r>
          </w:p>
        </w:tc>
        <w:tc>
          <w:tcPr>
            <w:tcW w:w="2593" w:type="dxa"/>
            <w:gridSpan w:val="2"/>
          </w:tcPr>
          <w:p w14:paraId="04E37D88" w14:textId="77777777" w:rsidR="00C44057" w:rsidRDefault="00C44057" w:rsidP="00BE3273">
            <w:pPr>
              <w:spacing w:before="120" w:after="120"/>
              <w:jc w:val="center"/>
            </w:pPr>
            <w:r>
              <w:t xml:space="preserve">Default </w:t>
            </w:r>
          </w:p>
          <w:p w14:paraId="7C7B7652" w14:textId="61C95C36" w:rsidR="00C44057" w:rsidRDefault="00C44057" w:rsidP="00BE3273">
            <w:pPr>
              <w:spacing w:before="120" w:after="120"/>
              <w:jc w:val="center"/>
            </w:pPr>
            <w:r>
              <w:t>hyperparameters</w:t>
            </w:r>
          </w:p>
        </w:tc>
        <w:tc>
          <w:tcPr>
            <w:tcW w:w="2705" w:type="dxa"/>
            <w:gridSpan w:val="2"/>
          </w:tcPr>
          <w:p w14:paraId="3A38A80D" w14:textId="77777777" w:rsidR="00C44057" w:rsidRDefault="00C44057" w:rsidP="00BE3273">
            <w:pPr>
              <w:spacing w:before="120" w:after="120"/>
              <w:jc w:val="center"/>
            </w:pPr>
            <w:r>
              <w:t xml:space="preserve">Tuned </w:t>
            </w:r>
          </w:p>
          <w:p w14:paraId="27771C61" w14:textId="76402B44" w:rsidR="00C44057" w:rsidRDefault="00C44057" w:rsidP="00BE3273">
            <w:pPr>
              <w:spacing w:before="120" w:after="120"/>
              <w:jc w:val="center"/>
            </w:pPr>
            <w:r>
              <w:t>hyperparameters</w:t>
            </w:r>
          </w:p>
        </w:tc>
      </w:tr>
      <w:tr w:rsidR="00C44057" w14:paraId="1690242A" w14:textId="77777777" w:rsidTr="00B772E7">
        <w:tc>
          <w:tcPr>
            <w:tcW w:w="2062" w:type="dxa"/>
          </w:tcPr>
          <w:p w14:paraId="52C95C40" w14:textId="5ABAC8C3" w:rsidR="00C44057" w:rsidRDefault="00BF5AE6" w:rsidP="00BE3273">
            <w:pPr>
              <w:spacing w:before="120" w:after="120"/>
              <w:jc w:val="center"/>
            </w:pPr>
            <w:r>
              <w:t>-</w:t>
            </w:r>
          </w:p>
        </w:tc>
        <w:tc>
          <w:tcPr>
            <w:tcW w:w="1399" w:type="dxa"/>
          </w:tcPr>
          <w:p w14:paraId="11E4E423" w14:textId="77777777" w:rsidR="00C44057" w:rsidRDefault="00C44057" w:rsidP="00BE3273">
            <w:pPr>
              <w:spacing w:before="120" w:after="120"/>
              <w:jc w:val="center"/>
            </w:pPr>
            <w:r>
              <w:t>Locally</w:t>
            </w:r>
          </w:p>
        </w:tc>
        <w:tc>
          <w:tcPr>
            <w:tcW w:w="1194" w:type="dxa"/>
          </w:tcPr>
          <w:p w14:paraId="1510C0E0" w14:textId="77777777" w:rsidR="00C44057" w:rsidRDefault="00C44057" w:rsidP="00BE3273">
            <w:pPr>
              <w:spacing w:before="120" w:after="120"/>
              <w:jc w:val="center"/>
            </w:pPr>
            <w:r>
              <w:t>Kaggle</w:t>
            </w:r>
          </w:p>
        </w:tc>
        <w:tc>
          <w:tcPr>
            <w:tcW w:w="1511" w:type="dxa"/>
          </w:tcPr>
          <w:p w14:paraId="3EC400A8" w14:textId="77777777" w:rsidR="00C44057" w:rsidRDefault="00C44057" w:rsidP="00BE3273">
            <w:pPr>
              <w:spacing w:before="120" w:after="120"/>
              <w:jc w:val="center"/>
            </w:pPr>
            <w:r>
              <w:t>Locally</w:t>
            </w:r>
          </w:p>
        </w:tc>
        <w:tc>
          <w:tcPr>
            <w:tcW w:w="1194" w:type="dxa"/>
          </w:tcPr>
          <w:p w14:paraId="0059F81D" w14:textId="77777777" w:rsidR="00C44057" w:rsidRDefault="00C44057" w:rsidP="00BE3273">
            <w:pPr>
              <w:spacing w:before="120" w:after="120"/>
              <w:jc w:val="center"/>
            </w:pPr>
            <w:r>
              <w:t>Kaggle</w:t>
            </w:r>
          </w:p>
        </w:tc>
      </w:tr>
      <w:tr w:rsidR="00BF5AE6" w14:paraId="64ADE1FA" w14:textId="77777777" w:rsidTr="00B772E7">
        <w:tc>
          <w:tcPr>
            <w:tcW w:w="2062" w:type="dxa"/>
          </w:tcPr>
          <w:p w14:paraId="32C81881" w14:textId="009DB19D" w:rsidR="00BF5AE6" w:rsidRDefault="00BF5AE6" w:rsidP="00BF5AE6">
            <w:pPr>
              <w:spacing w:before="120" w:after="120"/>
              <w:jc w:val="center"/>
            </w:pPr>
            <w:r w:rsidRPr="00F75EE8">
              <w:rPr>
                <w:rFonts w:ascii="Courier New" w:hAnsi="Courier New" w:cs="Courier New"/>
                <w:sz w:val="19"/>
                <w:szCs w:val="19"/>
              </w:rPr>
              <w:t>HistGradientBoost</w:t>
            </w:r>
            <w:r>
              <w:t>.</w:t>
            </w:r>
          </w:p>
        </w:tc>
        <w:tc>
          <w:tcPr>
            <w:tcW w:w="1399" w:type="dxa"/>
          </w:tcPr>
          <w:p w14:paraId="4160EC61" w14:textId="0D6A12FC" w:rsidR="00BF5AE6" w:rsidRPr="00BF5AE6" w:rsidRDefault="00BF5AE6" w:rsidP="00BF5AE6">
            <w:pPr>
              <w:spacing w:before="120" w:after="120"/>
              <w:jc w:val="center"/>
            </w:pPr>
            <w:r w:rsidRPr="00BF5AE6">
              <w:t>0.8985</w:t>
            </w:r>
          </w:p>
        </w:tc>
        <w:tc>
          <w:tcPr>
            <w:tcW w:w="1194" w:type="dxa"/>
          </w:tcPr>
          <w:p w14:paraId="3E591749" w14:textId="39670AFD" w:rsidR="00BF5AE6" w:rsidRPr="00BF5AE6" w:rsidRDefault="00BF5AE6" w:rsidP="00BF5AE6">
            <w:pPr>
              <w:spacing w:before="120" w:after="120"/>
              <w:jc w:val="center"/>
            </w:pPr>
            <w:r w:rsidRPr="00BF5AE6">
              <w:t>0.8019</w:t>
            </w:r>
          </w:p>
        </w:tc>
        <w:tc>
          <w:tcPr>
            <w:tcW w:w="1511" w:type="dxa"/>
          </w:tcPr>
          <w:p w14:paraId="7ADF2162" w14:textId="6B357C3F" w:rsidR="00BF5AE6" w:rsidRPr="004434C0" w:rsidRDefault="00EB46B9" w:rsidP="00BF5AE6">
            <w:pPr>
              <w:spacing w:before="120" w:after="120"/>
              <w:jc w:val="center"/>
              <w:rPr>
                <w:b/>
                <w:bCs/>
              </w:rPr>
            </w:pPr>
            <w:r w:rsidRPr="004434C0">
              <w:rPr>
                <w:b/>
                <w:bCs/>
              </w:rPr>
              <w:t>0.9032</w:t>
            </w:r>
          </w:p>
        </w:tc>
        <w:tc>
          <w:tcPr>
            <w:tcW w:w="1194" w:type="dxa"/>
          </w:tcPr>
          <w:p w14:paraId="5D10B2F2" w14:textId="38D5B848" w:rsidR="00BF5AE6" w:rsidRPr="004434C0" w:rsidRDefault="00923164" w:rsidP="00BF5AE6">
            <w:pPr>
              <w:spacing w:before="120" w:after="120"/>
              <w:jc w:val="center"/>
              <w:rPr>
                <w:b/>
                <w:bCs/>
              </w:rPr>
            </w:pPr>
            <w:r w:rsidRPr="004434C0">
              <w:rPr>
                <w:b/>
                <w:bCs/>
              </w:rPr>
              <w:t>0.8078</w:t>
            </w:r>
          </w:p>
        </w:tc>
      </w:tr>
      <w:tr w:rsidR="00BF5AE6" w14:paraId="1008605C" w14:textId="77777777" w:rsidTr="00B772E7">
        <w:tc>
          <w:tcPr>
            <w:tcW w:w="2062" w:type="dxa"/>
          </w:tcPr>
          <w:p w14:paraId="7DC31B85" w14:textId="2206AE02" w:rsidR="00BF5AE6" w:rsidRDefault="00BF5AE6" w:rsidP="00BF5AE6">
            <w:pPr>
              <w:spacing w:before="120" w:after="120"/>
              <w:jc w:val="center"/>
            </w:pPr>
            <w:r w:rsidRPr="00F75EE8">
              <w:rPr>
                <w:rFonts w:ascii="Courier New" w:hAnsi="Courier New" w:cs="Courier New"/>
                <w:sz w:val="19"/>
                <w:szCs w:val="19"/>
              </w:rPr>
              <w:t>ExtraTreesClassifier</w:t>
            </w:r>
          </w:p>
        </w:tc>
        <w:tc>
          <w:tcPr>
            <w:tcW w:w="1399" w:type="dxa"/>
          </w:tcPr>
          <w:p w14:paraId="4103A624" w14:textId="49A48082" w:rsidR="00BF5AE6" w:rsidRPr="00BF5AE6" w:rsidRDefault="00BF5AE6" w:rsidP="00BF5AE6">
            <w:pPr>
              <w:spacing w:before="120" w:after="120"/>
              <w:jc w:val="center"/>
            </w:pPr>
            <w:r w:rsidRPr="00BF5AE6">
              <w:t>0.9024</w:t>
            </w:r>
          </w:p>
        </w:tc>
        <w:tc>
          <w:tcPr>
            <w:tcW w:w="1194" w:type="dxa"/>
          </w:tcPr>
          <w:p w14:paraId="4409916A" w14:textId="0488D9A1" w:rsidR="00BF5AE6" w:rsidRPr="00BF5AE6" w:rsidRDefault="00BF5AE6" w:rsidP="00BF5AE6">
            <w:pPr>
              <w:spacing w:before="120" w:after="120"/>
              <w:jc w:val="center"/>
            </w:pPr>
            <w:r w:rsidRPr="00BF5AE6">
              <w:t>0.8141</w:t>
            </w:r>
          </w:p>
        </w:tc>
        <w:tc>
          <w:tcPr>
            <w:tcW w:w="1511" w:type="dxa"/>
          </w:tcPr>
          <w:p w14:paraId="3E1C5D49" w14:textId="5EE3CE2D" w:rsidR="00BF5AE6" w:rsidRPr="004434C0" w:rsidRDefault="00BF5AE6" w:rsidP="00BF5AE6">
            <w:pPr>
              <w:spacing w:before="120" w:after="120"/>
              <w:jc w:val="center"/>
              <w:rPr>
                <w:b/>
                <w:bCs/>
              </w:rPr>
            </w:pPr>
            <w:r w:rsidRPr="004434C0">
              <w:rPr>
                <w:b/>
                <w:bCs/>
              </w:rPr>
              <w:t>0.90</w:t>
            </w:r>
            <w:r w:rsidR="00EB46B9" w:rsidRPr="004434C0">
              <w:rPr>
                <w:b/>
                <w:bCs/>
              </w:rPr>
              <w:t>54</w:t>
            </w:r>
          </w:p>
        </w:tc>
        <w:tc>
          <w:tcPr>
            <w:tcW w:w="1194" w:type="dxa"/>
          </w:tcPr>
          <w:p w14:paraId="613381D3" w14:textId="5225684B" w:rsidR="00BF5AE6" w:rsidRPr="004434C0" w:rsidRDefault="00BF5AE6" w:rsidP="00BF5AE6">
            <w:pPr>
              <w:spacing w:before="120" w:after="120"/>
              <w:jc w:val="center"/>
              <w:rPr>
                <w:b/>
                <w:bCs/>
              </w:rPr>
            </w:pPr>
            <w:r w:rsidRPr="004434C0">
              <w:rPr>
                <w:b/>
                <w:bCs/>
              </w:rPr>
              <w:t>0.8233</w:t>
            </w:r>
          </w:p>
        </w:tc>
      </w:tr>
      <w:tr w:rsidR="00BF5AE6" w14:paraId="0B5097F3" w14:textId="77777777" w:rsidTr="00B772E7">
        <w:tc>
          <w:tcPr>
            <w:tcW w:w="2062" w:type="dxa"/>
          </w:tcPr>
          <w:p w14:paraId="2C6561B2" w14:textId="754E49C1" w:rsidR="00BF5AE6" w:rsidRDefault="00BF5AE6" w:rsidP="00BF5AE6">
            <w:pPr>
              <w:spacing w:before="120" w:after="120"/>
              <w:jc w:val="center"/>
            </w:pPr>
            <w:r w:rsidRPr="00F75EE8">
              <w:rPr>
                <w:rFonts w:ascii="Courier New" w:hAnsi="Courier New" w:cs="Courier New"/>
                <w:sz w:val="19"/>
                <w:szCs w:val="19"/>
              </w:rPr>
              <w:t>LightGBM</w:t>
            </w:r>
          </w:p>
        </w:tc>
        <w:tc>
          <w:tcPr>
            <w:tcW w:w="1399" w:type="dxa"/>
          </w:tcPr>
          <w:p w14:paraId="4861ACF3" w14:textId="575F48EE" w:rsidR="00BF5AE6" w:rsidRPr="00BF5AE6" w:rsidRDefault="00BF5AE6" w:rsidP="00BF5AE6">
            <w:pPr>
              <w:spacing w:before="120" w:after="120"/>
              <w:jc w:val="center"/>
            </w:pPr>
            <w:r w:rsidRPr="00BF5AE6">
              <w:t>0.8998</w:t>
            </w:r>
          </w:p>
        </w:tc>
        <w:tc>
          <w:tcPr>
            <w:tcW w:w="1194" w:type="dxa"/>
          </w:tcPr>
          <w:p w14:paraId="6634C476" w14:textId="7711E4F1" w:rsidR="00BF5AE6" w:rsidRPr="00BF5AE6" w:rsidRDefault="00BF5AE6" w:rsidP="00BF5AE6">
            <w:pPr>
              <w:spacing w:before="120" w:after="120"/>
              <w:jc w:val="center"/>
            </w:pPr>
            <w:r w:rsidRPr="00BF5AE6">
              <w:t>0.8044</w:t>
            </w:r>
          </w:p>
        </w:tc>
        <w:tc>
          <w:tcPr>
            <w:tcW w:w="1511" w:type="dxa"/>
          </w:tcPr>
          <w:p w14:paraId="1161C913" w14:textId="142572AD" w:rsidR="00BF5AE6" w:rsidRPr="004434C0" w:rsidRDefault="00BF5AE6" w:rsidP="00BF5AE6">
            <w:pPr>
              <w:spacing w:before="120" w:after="120"/>
              <w:jc w:val="center"/>
              <w:rPr>
                <w:b/>
                <w:bCs/>
              </w:rPr>
            </w:pPr>
            <w:r w:rsidRPr="004434C0">
              <w:rPr>
                <w:b/>
                <w:bCs/>
              </w:rPr>
              <w:t>0.9163</w:t>
            </w:r>
          </w:p>
        </w:tc>
        <w:tc>
          <w:tcPr>
            <w:tcW w:w="1194" w:type="dxa"/>
          </w:tcPr>
          <w:p w14:paraId="6F6B8816" w14:textId="2D3F7901" w:rsidR="00BF5AE6" w:rsidRPr="004434C0" w:rsidRDefault="00BF5AE6" w:rsidP="00BF5AE6">
            <w:pPr>
              <w:spacing w:before="120" w:after="120"/>
              <w:jc w:val="center"/>
              <w:rPr>
                <w:b/>
                <w:bCs/>
              </w:rPr>
            </w:pPr>
            <w:r w:rsidRPr="004434C0">
              <w:rPr>
                <w:b/>
                <w:bCs/>
              </w:rPr>
              <w:t>0.8353</w:t>
            </w:r>
          </w:p>
        </w:tc>
      </w:tr>
    </w:tbl>
    <w:p w14:paraId="5B09E6AB" w14:textId="0055357A" w:rsidR="00686B9C" w:rsidRDefault="00686B9C" w:rsidP="004434C0">
      <w:pPr>
        <w:pStyle w:val="Sansinterligne"/>
      </w:pPr>
    </w:p>
    <w:p w14:paraId="5FF14855" w14:textId="3C00B1D5" w:rsidR="00565F38" w:rsidRDefault="00722AB2" w:rsidP="00565F38">
      <w:r>
        <w:t>Similarly</w:t>
      </w:r>
      <w:r w:rsidR="00EB46B9">
        <w:t xml:space="preserve">, note that the hyperparameters tuning of each model was done in </w:t>
      </w:r>
      <w:r w:rsidR="00EB46B9" w:rsidRPr="00F75EE8">
        <w:rPr>
          <w:rFonts w:ascii="Courier New" w:hAnsi="Courier New" w:cs="Courier New"/>
          <w:sz w:val="19"/>
          <w:szCs w:val="19"/>
        </w:rPr>
        <w:t>kaggle_forest_model_comparison.ipynb</w:t>
      </w:r>
      <w:r w:rsidR="00B92ABE">
        <w:t xml:space="preserve">, using </w:t>
      </w:r>
      <w:r w:rsidR="00B92ABE" w:rsidRPr="00B92ABE">
        <w:rPr>
          <w:rFonts w:ascii="Courier New" w:hAnsi="Courier New" w:cs="Courier New"/>
          <w:sz w:val="19"/>
          <w:szCs w:val="19"/>
        </w:rPr>
        <w:t>GridSearchCV</w:t>
      </w:r>
      <w:r w:rsidR="00B92ABE">
        <w:t xml:space="preserve"> and </w:t>
      </w:r>
      <w:r w:rsidR="00B92ABE" w:rsidRPr="00B92ABE">
        <w:rPr>
          <w:rFonts w:ascii="Courier New" w:hAnsi="Courier New" w:cs="Courier New"/>
          <w:sz w:val="19"/>
          <w:szCs w:val="19"/>
        </w:rPr>
        <w:t>RandomSearchCV</w:t>
      </w:r>
      <w:r w:rsidR="00B92ABE">
        <w:t xml:space="preserve"> in particular. </w:t>
      </w:r>
    </w:p>
    <w:p w14:paraId="44F74F8B" w14:textId="5EB36694" w:rsidR="004434C0" w:rsidRDefault="004434C0" w:rsidP="004434C0">
      <w:pPr>
        <w:pStyle w:val="Sansinterligne"/>
      </w:pPr>
    </w:p>
    <w:p w14:paraId="2BCD6A66" w14:textId="336C4178" w:rsidR="00DA2A40" w:rsidRDefault="004434C0" w:rsidP="00565F38">
      <w:r>
        <w:rPr>
          <w:b/>
          <w:bCs/>
        </w:rPr>
        <w:t>Comments</w:t>
      </w:r>
      <w:r>
        <w:t xml:space="preserve">. </w:t>
      </w:r>
      <w:r w:rsidR="00DA2A40">
        <w:t xml:space="preserve">Hyperparameters tuning paid off. The model that we choose the be the final one is </w:t>
      </w:r>
      <w:r w:rsidR="00566C52">
        <w:rPr>
          <w:rFonts w:ascii="Courier New" w:hAnsi="Courier New" w:cs="Courier New"/>
          <w:sz w:val="19"/>
          <w:szCs w:val="19"/>
        </w:rPr>
        <w:t>L</w:t>
      </w:r>
      <w:r w:rsidR="00DA2A40" w:rsidRPr="00DA2A40">
        <w:rPr>
          <w:rFonts w:ascii="Courier New" w:hAnsi="Courier New" w:cs="Courier New"/>
          <w:sz w:val="19"/>
          <w:szCs w:val="19"/>
        </w:rPr>
        <w:t>GMB</w:t>
      </w:r>
      <w:r w:rsidR="00566C52">
        <w:rPr>
          <w:rFonts w:ascii="Courier New" w:hAnsi="Courier New" w:cs="Courier New"/>
          <w:sz w:val="19"/>
          <w:szCs w:val="19"/>
        </w:rPr>
        <w:t>Classifier</w:t>
      </w:r>
      <w:r w:rsidR="00DA2A40" w:rsidRPr="00DA2A40">
        <w:rPr>
          <w:rFonts w:ascii="Courier New" w:hAnsi="Courier New" w:cs="Courier New"/>
          <w:sz w:val="19"/>
          <w:szCs w:val="19"/>
        </w:rPr>
        <w:t>()</w:t>
      </w:r>
      <w:r w:rsidR="00DA2A40">
        <w:t xml:space="preserve"> with the following set of hyperparameters:</w:t>
      </w:r>
    </w:p>
    <w:p w14:paraId="33BAD432" w14:textId="77777777" w:rsidR="00DA2A40" w:rsidRDefault="00DA2A40" w:rsidP="00DA2A40">
      <w:pPr>
        <w:pStyle w:val="Paragraphedeliste"/>
        <w:numPr>
          <w:ilvl w:val="0"/>
          <w:numId w:val="19"/>
        </w:numPr>
        <w:rPr>
          <w:rFonts w:ascii="Courier New" w:hAnsi="Courier New" w:cs="Courier New"/>
          <w:sz w:val="19"/>
          <w:szCs w:val="19"/>
        </w:rPr>
      </w:pPr>
      <w:r w:rsidRPr="00DA2A40">
        <w:rPr>
          <w:rFonts w:ascii="Courier New" w:hAnsi="Courier New" w:cs="Courier New"/>
          <w:sz w:val="19"/>
          <w:szCs w:val="19"/>
        </w:rPr>
        <w:t>learning_rate=0.01</w:t>
      </w:r>
    </w:p>
    <w:p w14:paraId="5FEB9AE1" w14:textId="77777777" w:rsidR="00DA2A40" w:rsidRDefault="00DA2A40" w:rsidP="00DA2A40">
      <w:pPr>
        <w:pStyle w:val="Paragraphedeliste"/>
        <w:numPr>
          <w:ilvl w:val="0"/>
          <w:numId w:val="19"/>
        </w:numPr>
        <w:rPr>
          <w:rFonts w:ascii="Courier New" w:hAnsi="Courier New" w:cs="Courier New"/>
          <w:sz w:val="19"/>
          <w:szCs w:val="19"/>
        </w:rPr>
      </w:pPr>
      <w:r w:rsidRPr="00DA2A40">
        <w:rPr>
          <w:rFonts w:ascii="Courier New" w:hAnsi="Courier New" w:cs="Courier New"/>
          <w:sz w:val="19"/>
          <w:szCs w:val="19"/>
        </w:rPr>
        <w:t>n_estimators=2048</w:t>
      </w:r>
    </w:p>
    <w:p w14:paraId="0F972485" w14:textId="57D27125" w:rsidR="00DA2A40" w:rsidRDefault="00DA2A40" w:rsidP="00B92ABE">
      <w:pPr>
        <w:pStyle w:val="Paragraphedeliste"/>
        <w:numPr>
          <w:ilvl w:val="0"/>
          <w:numId w:val="19"/>
        </w:numPr>
        <w:rPr>
          <w:rFonts w:ascii="Courier New" w:hAnsi="Courier New" w:cs="Courier New"/>
          <w:sz w:val="19"/>
          <w:szCs w:val="19"/>
        </w:rPr>
      </w:pPr>
      <w:r w:rsidRPr="00DA2A40">
        <w:rPr>
          <w:rFonts w:ascii="Courier New" w:hAnsi="Courier New" w:cs="Courier New"/>
          <w:sz w:val="19"/>
          <w:szCs w:val="19"/>
        </w:rPr>
        <w:t>num_leaves=102</w:t>
      </w:r>
      <w:r w:rsidR="00861695">
        <w:rPr>
          <w:rFonts w:ascii="Courier New" w:hAnsi="Courier New" w:cs="Courier New"/>
          <w:sz w:val="19"/>
          <w:szCs w:val="19"/>
        </w:rPr>
        <w:t>4</w:t>
      </w:r>
    </w:p>
    <w:p w14:paraId="3F4B80E4" w14:textId="7B589CB0" w:rsidR="00931A8E" w:rsidRDefault="00931A8E" w:rsidP="00B92ABE">
      <w:pPr>
        <w:pStyle w:val="Paragraphedeliste"/>
        <w:numPr>
          <w:ilvl w:val="0"/>
          <w:numId w:val="19"/>
        </w:numPr>
        <w:rPr>
          <w:rFonts w:ascii="Courier New" w:hAnsi="Courier New" w:cs="Courier New"/>
          <w:sz w:val="19"/>
          <w:szCs w:val="19"/>
        </w:rPr>
      </w:pPr>
      <w:r>
        <w:rPr>
          <w:rFonts w:ascii="Courier New" w:hAnsi="Courier New" w:cs="Courier New"/>
          <w:sz w:val="19"/>
          <w:szCs w:val="19"/>
        </w:rPr>
        <w:t>max_depth=</w:t>
      </w:r>
      <w:r w:rsidR="0052586D">
        <w:rPr>
          <w:rFonts w:ascii="Courier New" w:hAnsi="Courier New" w:cs="Courier New"/>
          <w:sz w:val="19"/>
          <w:szCs w:val="19"/>
        </w:rPr>
        <w:t>32</w:t>
      </w:r>
    </w:p>
    <w:p w14:paraId="11801313" w14:textId="77777777" w:rsidR="00C8172E" w:rsidRPr="00C8172E" w:rsidRDefault="00C8172E" w:rsidP="00C8172E">
      <w:pPr>
        <w:pStyle w:val="Sansinterligne"/>
      </w:pPr>
    </w:p>
    <w:p w14:paraId="49DEA3CD" w14:textId="3B0FF16A" w:rsidR="00843911" w:rsidRDefault="00B92ABE" w:rsidP="00843911">
      <w:r>
        <w:t>This setting</w:t>
      </w:r>
      <w:r w:rsidR="00DA2A40">
        <w:t xml:space="preserve"> </w:t>
      </w:r>
      <w:r>
        <w:t>enabled us</w:t>
      </w:r>
      <w:r w:rsidR="00DA2A40">
        <w:t xml:space="preserve"> to gain more than 0.2 </w:t>
      </w:r>
      <w:r>
        <w:t xml:space="preserve">of </w:t>
      </w:r>
      <w:r w:rsidR="00DA2A40">
        <w:t xml:space="preserve">accuracy </w:t>
      </w:r>
      <w:r>
        <w:t>on the testing dataset.</w:t>
      </w:r>
      <w:r w:rsidR="00DA2A40">
        <w:t xml:space="preserve"> </w:t>
      </w:r>
      <w:r w:rsidR="00861695">
        <w:t>By increasing the n_estimators and num_leaves hyperparameters, we clearly increasing the complexity of the model but also the risk of overfitting.</w:t>
      </w:r>
      <w:r w:rsidR="00931A8E">
        <w:t xml:space="preserve"> </w:t>
      </w:r>
      <w:r w:rsidR="00843911" w:rsidRPr="00843911">
        <w:rPr>
          <w:rFonts w:ascii="Courier New" w:hAnsi="Courier New" w:cs="Courier New"/>
          <w:sz w:val="19"/>
          <w:szCs w:val="19"/>
        </w:rPr>
        <w:t>n_estimators</w:t>
      </w:r>
      <w:r w:rsidR="00843911">
        <w:t xml:space="preserve"> specifies the number of boosting iterations (trees to build). Basically, the more trees the more accurate the model can be (at the potential cost of longer training time and overfitting). And as </w:t>
      </w:r>
      <w:r w:rsidR="00843911">
        <w:rPr>
          <w:rFonts w:ascii="Courier New" w:hAnsi="Courier New" w:cs="Courier New"/>
          <w:sz w:val="19"/>
          <w:szCs w:val="19"/>
        </w:rPr>
        <w:t>n_estimators</w:t>
      </w:r>
      <w:r w:rsidR="00843911">
        <w:t xml:space="preserve"> increases, the </w:t>
      </w:r>
      <w:r w:rsidR="00843911" w:rsidRPr="00843911">
        <w:rPr>
          <w:rFonts w:ascii="Courier New" w:hAnsi="Courier New" w:cs="Courier New"/>
          <w:sz w:val="19"/>
          <w:szCs w:val="19"/>
        </w:rPr>
        <w:t>learning_rate</w:t>
      </w:r>
      <w:r w:rsidR="00843911" w:rsidRPr="009E6710">
        <w:t xml:space="preserve"> </w:t>
      </w:r>
      <w:r w:rsidR="00843911">
        <w:t xml:space="preserve">should be </w:t>
      </w:r>
      <w:r w:rsidR="00843911" w:rsidRPr="009E6710">
        <w:t>larger</w:t>
      </w:r>
      <w:r w:rsidR="00843911">
        <w:t xml:space="preserve">. </w:t>
      </w:r>
      <w:r w:rsidR="009E6710" w:rsidRPr="009E6710">
        <w:t xml:space="preserve">According to the documentation, one simple way is that </w:t>
      </w:r>
      <w:r w:rsidR="009E6710" w:rsidRPr="009E6710">
        <w:rPr>
          <w:rFonts w:ascii="Courier New" w:hAnsi="Courier New" w:cs="Courier New"/>
          <w:sz w:val="19"/>
          <w:szCs w:val="19"/>
        </w:rPr>
        <w:t>num_leaves = 2^(max_depth)</w:t>
      </w:r>
      <w:r w:rsidR="009E6710" w:rsidRPr="009E6710">
        <w:t xml:space="preserve"> however, </w:t>
      </w:r>
      <w:r w:rsidR="009E6710">
        <w:t xml:space="preserve">in </w:t>
      </w:r>
      <w:r w:rsidR="009E6710" w:rsidRPr="009E6710">
        <w:t>lightgbm a leaf-wise tree is deeper than a level-wise tree</w:t>
      </w:r>
      <w:r w:rsidR="009E6710">
        <w:t>.</w:t>
      </w:r>
    </w:p>
    <w:p w14:paraId="5C31B138" w14:textId="403A03EE" w:rsidR="00722AB2" w:rsidRDefault="00722AB2" w:rsidP="00565F38"/>
    <w:p w14:paraId="0CB58ECA" w14:textId="77777777" w:rsidR="0052586D" w:rsidRPr="00686B9C" w:rsidRDefault="0052586D" w:rsidP="00565F38"/>
    <w:p w14:paraId="71A9209E" w14:textId="61E910FB" w:rsidR="00565F38" w:rsidRDefault="00565F38" w:rsidP="00565F38">
      <w:pPr>
        <w:pStyle w:val="Titre2"/>
      </w:pPr>
      <w:bookmarkStart w:id="208" w:name="_Toc99747623"/>
      <w:r w:rsidRPr="00565F38">
        <w:lastRenderedPageBreak/>
        <w:t>Summary &amp; Conclusions</w:t>
      </w:r>
      <w:bookmarkEnd w:id="208"/>
    </w:p>
    <w:p w14:paraId="4F84A4FD" w14:textId="7E159251" w:rsidR="005A5E77" w:rsidRDefault="005A5E77" w:rsidP="005A5E77">
      <w:r w:rsidRPr="005A5E77">
        <w:rPr>
          <w:b/>
          <w:bCs/>
        </w:rPr>
        <w:t>Summary</w:t>
      </w:r>
      <w:r>
        <w:t>. To summarize our work,</w:t>
      </w:r>
      <w:r w:rsidRPr="005D1ED0">
        <w:t xml:space="preserve"> </w:t>
      </w:r>
      <w:r>
        <w:t xml:space="preserve">we first preprocessed the data by cleaning and enriching the data. We performed some feature engineering which improved our results. We tested an alternative strategy consisting of performing a double sequential classification, grouping the 7 classes in 2 larger groups treated independently. It did give interesting accuracy scores but not as good as the ones obtained </w:t>
      </w:r>
      <w:r w:rsidR="00A76DB1">
        <w:t xml:space="preserve">by tuning single machine learning models such as </w:t>
      </w:r>
      <w:r w:rsidR="00566C52" w:rsidRPr="00566C52">
        <w:rPr>
          <w:rFonts w:ascii="Courier New" w:hAnsi="Courier New" w:cs="Courier New"/>
          <w:sz w:val="19"/>
          <w:szCs w:val="19"/>
        </w:rPr>
        <w:t>LGBM</w:t>
      </w:r>
      <w:r w:rsidR="00566C52">
        <w:t xml:space="preserve"> or </w:t>
      </w:r>
      <w:r w:rsidR="00566C52" w:rsidRPr="00566C52">
        <w:rPr>
          <w:rFonts w:ascii="Courier New" w:hAnsi="Courier New" w:cs="Courier New"/>
          <w:sz w:val="19"/>
          <w:szCs w:val="19"/>
        </w:rPr>
        <w:t>HistGradientBoostingClassifier.</w:t>
      </w:r>
    </w:p>
    <w:p w14:paraId="0D4CBDA2" w14:textId="77777777" w:rsidR="005A5E77" w:rsidRPr="00237840" w:rsidRDefault="005A5E77" w:rsidP="005A5E77">
      <w:pPr>
        <w:pStyle w:val="Sansinterligne"/>
      </w:pPr>
    </w:p>
    <w:p w14:paraId="5413AE6A" w14:textId="7AFA33ED" w:rsidR="005A5E77" w:rsidRDefault="00566C52" w:rsidP="005A5E77">
      <w:r>
        <w:rPr>
          <w:b/>
          <w:bCs/>
        </w:rPr>
        <w:t>Best model and a</w:t>
      </w:r>
      <w:r w:rsidR="005A5E77" w:rsidRPr="00BE3028">
        <w:rPr>
          <w:b/>
          <w:bCs/>
        </w:rPr>
        <w:t xml:space="preserve">chieved </w:t>
      </w:r>
      <w:r>
        <w:rPr>
          <w:b/>
          <w:bCs/>
        </w:rPr>
        <w:t>r</w:t>
      </w:r>
      <w:r w:rsidR="005A5E77" w:rsidRPr="00BE3028">
        <w:rPr>
          <w:b/>
          <w:bCs/>
        </w:rPr>
        <w:t>esults</w:t>
      </w:r>
      <w:r w:rsidR="005A5E77" w:rsidRPr="00237840">
        <w:t>.</w:t>
      </w:r>
      <w:r w:rsidR="005A5E77">
        <w:t xml:space="preserve"> </w:t>
      </w:r>
      <w:r>
        <w:t xml:space="preserve">The model that we have chosen </w:t>
      </w:r>
      <w:r>
        <w:t xml:space="preserve">is </w:t>
      </w:r>
      <w:r>
        <w:rPr>
          <w:rFonts w:ascii="Courier New" w:hAnsi="Courier New" w:cs="Courier New"/>
          <w:sz w:val="19"/>
          <w:szCs w:val="19"/>
        </w:rPr>
        <w:t>L</w:t>
      </w:r>
      <w:r w:rsidRPr="00DA2A40">
        <w:rPr>
          <w:rFonts w:ascii="Courier New" w:hAnsi="Courier New" w:cs="Courier New"/>
          <w:sz w:val="19"/>
          <w:szCs w:val="19"/>
        </w:rPr>
        <w:t>GMB</w:t>
      </w:r>
      <w:r>
        <w:rPr>
          <w:rFonts w:ascii="Courier New" w:hAnsi="Courier New" w:cs="Courier New"/>
          <w:sz w:val="19"/>
          <w:szCs w:val="19"/>
        </w:rPr>
        <w:t>Classifier</w:t>
      </w:r>
      <w:r w:rsidRPr="00DA2A40">
        <w:rPr>
          <w:rFonts w:ascii="Courier New" w:hAnsi="Courier New" w:cs="Courier New"/>
          <w:sz w:val="19"/>
          <w:szCs w:val="19"/>
        </w:rPr>
        <w:t>()</w:t>
      </w:r>
      <w:r>
        <w:t xml:space="preserve"> </w:t>
      </w:r>
      <w:r>
        <w:t>with a high number of trees (2048) and a rather slow learning rate (0.01). T</w:t>
      </w:r>
      <w:r w:rsidR="005A5E77">
        <w:t xml:space="preserve">he training datasets, we reached accuracy scores higher than </w:t>
      </w:r>
      <w:r>
        <w:t>0.9163</w:t>
      </w:r>
      <w:r w:rsidR="005A5E77">
        <w:t xml:space="preserve"> when overfitting and our best accuracy on Kaggle is around </w:t>
      </w:r>
      <w:r w:rsidRPr="00566C52">
        <w:t>0.8353</w:t>
      </w:r>
      <w:r w:rsidR="005A5E77">
        <w:t>.</w:t>
      </w:r>
      <w:r w:rsidR="00394668">
        <w:t xml:space="preserve"> You can find just below the confusion matrix of the local predictions on the validation set.</w:t>
      </w:r>
    </w:p>
    <w:p w14:paraId="73BD1013" w14:textId="371E94E0" w:rsidR="00394668" w:rsidRDefault="00394668" w:rsidP="005A5E77"/>
    <w:p w14:paraId="2B42257A" w14:textId="4FCAC7E6" w:rsidR="00394668" w:rsidRDefault="00394668" w:rsidP="00394668">
      <w:pPr>
        <w:jc w:val="center"/>
      </w:pPr>
      <w:ins w:id="209" w:author="Camille EPITALON" w:date="2022-03-28T23:17:00Z">
        <w:r>
          <w:rPr>
            <w:noProof/>
          </w:rPr>
          <mc:AlternateContent>
            <mc:Choice Requires="wps">
              <w:drawing>
                <wp:anchor distT="0" distB="0" distL="114300" distR="114300" simplePos="0" relativeHeight="251681792" behindDoc="0" locked="0" layoutInCell="1" allowOverlap="1" wp14:anchorId="33EECFCA" wp14:editId="2511FD77">
                  <wp:simplePos x="0" y="0"/>
                  <wp:positionH relativeFrom="column">
                    <wp:posOffset>1115568</wp:posOffset>
                  </wp:positionH>
                  <wp:positionV relativeFrom="paragraph">
                    <wp:posOffset>2764536</wp:posOffset>
                  </wp:positionV>
                  <wp:extent cx="2394585" cy="247382"/>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394585" cy="247382"/>
                          </a:xfrm>
                          <a:prstGeom prst="rect">
                            <a:avLst/>
                          </a:prstGeom>
                          <a:noFill/>
                          <a:ln w="6350">
                            <a:noFill/>
                          </a:ln>
                        </wps:spPr>
                        <wps:txbx>
                          <w:txbxContent>
                            <w:p w14:paraId="4DD456E8" w14:textId="6B2E0BE2" w:rsidR="00394668" w:rsidRPr="004F5544" w:rsidRDefault="00394668" w:rsidP="00394668">
                              <w:pPr>
                                <w:jc w:val="center"/>
                                <w:rPr>
                                  <w:color w:val="404040" w:themeColor="text1" w:themeTint="BF"/>
                                  <w:sz w:val="19"/>
                                  <w:szCs w:val="19"/>
                                  <w:rPrChange w:id="210" w:author="Camille EPITALON" w:date="2022-03-28T23:18:00Z">
                                    <w:rPr>
                                      <w:color w:val="808080" w:themeColor="background1" w:themeShade="80"/>
                                    </w:rPr>
                                  </w:rPrChange>
                                </w:rPr>
                              </w:pPr>
                              <w:ins w:id="211" w:author="Camille EPITALON" w:date="2022-03-28T23:18:00Z">
                                <w:r w:rsidRPr="004F5544">
                                  <w:rPr>
                                    <w:color w:val="404040" w:themeColor="text1" w:themeTint="BF"/>
                                    <w:sz w:val="19"/>
                                    <w:szCs w:val="19"/>
                                    <w:rPrChange w:id="212" w:author="Camille EPITALON" w:date="2022-03-28T23:18:00Z">
                                      <w:rPr>
                                        <w:color w:val="808080" w:themeColor="background1" w:themeShade="80"/>
                                      </w:rPr>
                                    </w:rPrChange>
                                  </w:rPr>
                                  <w:t>(</w:t>
                                </w:r>
                              </w:ins>
                              <w:proofErr w:type="spellStart"/>
                              <w:r>
                                <w:rPr>
                                  <w:color w:val="404040" w:themeColor="text1" w:themeTint="BF"/>
                                  <w:sz w:val="19"/>
                                  <w:szCs w:val="19"/>
                                </w:rPr>
                                <w:t>i</w:t>
                              </w:r>
                              <w:proofErr w:type="spellEnd"/>
                              <w:ins w:id="213" w:author="Camille EPITALON" w:date="2022-03-28T23:18:00Z">
                                <w:r w:rsidRPr="004F5544">
                                  <w:rPr>
                                    <w:color w:val="404040" w:themeColor="text1" w:themeTint="BF"/>
                                    <w:sz w:val="19"/>
                                    <w:szCs w:val="19"/>
                                    <w:rPrChange w:id="214" w:author="Camille EPITALON" w:date="2022-03-28T23:18:00Z">
                                      <w:rPr>
                                        <w:color w:val="808080" w:themeColor="background1" w:themeShade="80"/>
                                      </w:rPr>
                                    </w:rPrChange>
                                  </w:rPr>
                                  <w:t xml:space="preserve">) </w:t>
                                </w:r>
                              </w:ins>
                              <w:r>
                                <w:rPr>
                                  <w:color w:val="404040" w:themeColor="text1" w:themeTint="BF"/>
                                  <w:sz w:val="19"/>
                                  <w:szCs w:val="19"/>
                                </w:rPr>
                                <w:t>Confusion matrix</w:t>
                              </w:r>
                              <w:r>
                                <w:rPr>
                                  <w:color w:val="404040" w:themeColor="text1" w:themeTint="BF"/>
                                  <w:sz w:val="19"/>
                                  <w:szCs w:val="19"/>
                                </w:rPr>
                                <w:t xml:space="preserve"> of final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ECFCA" id="Zone de texte 14" o:spid="_x0000_s1034" type="#_x0000_t202" style="position:absolute;left:0;text-align:left;margin-left:87.85pt;margin-top:217.7pt;width:188.5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" filled="f" stroked="f" strokeweight=".5pt">
                  <v:textbox>
                    <w:txbxContent>
                      <w:p w14:paraId="4DD456E8" w14:textId="6B2E0BE2" w:rsidR="00394668" w:rsidRPr="004F5544" w:rsidRDefault="00394668" w:rsidP="00394668">
                        <w:pPr>
                          <w:jc w:val="center"/>
                          <w:rPr>
                            <w:color w:val="404040" w:themeColor="text1" w:themeTint="BF"/>
                            <w:sz w:val="19"/>
                            <w:szCs w:val="19"/>
                            <w:rPrChange w:id="215" w:author="Camille EPITALON" w:date="2022-03-28T23:18:00Z">
                              <w:rPr>
                                <w:color w:val="808080" w:themeColor="background1" w:themeShade="80"/>
                              </w:rPr>
                            </w:rPrChange>
                          </w:rPr>
                        </w:pPr>
                        <w:ins w:id="216" w:author="Camille EPITALON" w:date="2022-03-28T23:18:00Z">
                          <w:r w:rsidRPr="004F5544">
                            <w:rPr>
                              <w:color w:val="404040" w:themeColor="text1" w:themeTint="BF"/>
                              <w:sz w:val="19"/>
                              <w:szCs w:val="19"/>
                              <w:rPrChange w:id="217" w:author="Camille EPITALON" w:date="2022-03-28T23:18:00Z">
                                <w:rPr>
                                  <w:color w:val="808080" w:themeColor="background1" w:themeShade="80"/>
                                </w:rPr>
                              </w:rPrChange>
                            </w:rPr>
                            <w:t>(</w:t>
                          </w:r>
                        </w:ins>
                        <w:proofErr w:type="spellStart"/>
                        <w:r>
                          <w:rPr>
                            <w:color w:val="404040" w:themeColor="text1" w:themeTint="BF"/>
                            <w:sz w:val="19"/>
                            <w:szCs w:val="19"/>
                          </w:rPr>
                          <w:t>i</w:t>
                        </w:r>
                        <w:proofErr w:type="spellEnd"/>
                        <w:ins w:id="218" w:author="Camille EPITALON" w:date="2022-03-28T23:18:00Z">
                          <w:r w:rsidRPr="004F5544">
                            <w:rPr>
                              <w:color w:val="404040" w:themeColor="text1" w:themeTint="BF"/>
                              <w:sz w:val="19"/>
                              <w:szCs w:val="19"/>
                              <w:rPrChange w:id="219" w:author="Camille EPITALON" w:date="2022-03-28T23:18:00Z">
                                <w:rPr>
                                  <w:color w:val="808080" w:themeColor="background1" w:themeShade="80"/>
                                </w:rPr>
                              </w:rPrChange>
                            </w:rPr>
                            <w:t xml:space="preserve">) </w:t>
                          </w:r>
                        </w:ins>
                        <w:r>
                          <w:rPr>
                            <w:color w:val="404040" w:themeColor="text1" w:themeTint="BF"/>
                            <w:sz w:val="19"/>
                            <w:szCs w:val="19"/>
                          </w:rPr>
                          <w:t>Confusion matrix</w:t>
                        </w:r>
                        <w:r>
                          <w:rPr>
                            <w:color w:val="404040" w:themeColor="text1" w:themeTint="BF"/>
                            <w:sz w:val="19"/>
                            <w:szCs w:val="19"/>
                          </w:rPr>
                          <w:t xml:space="preserve"> of final model</w:t>
                        </w:r>
                      </w:p>
                    </w:txbxContent>
                  </v:textbox>
                </v:shape>
              </w:pict>
            </mc:Fallback>
          </mc:AlternateContent>
        </w:r>
      </w:ins>
      <w:r>
        <w:rPr>
          <w:noProof/>
        </w:rPr>
        <w:drawing>
          <wp:inline distT="0" distB="0" distL="0" distR="0" wp14:anchorId="58E0C295" wp14:editId="5296E484">
            <wp:extent cx="2962656" cy="2835225"/>
            <wp:effectExtent l="0" t="0" r="0" b="0"/>
            <wp:docPr id="13" name="Image 13" descr="Une image contenant texte, blanc,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blanc, équipement électroniqu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984123" cy="2855768"/>
                    </a:xfrm>
                    <a:prstGeom prst="rect">
                      <a:avLst/>
                    </a:prstGeom>
                  </pic:spPr>
                </pic:pic>
              </a:graphicData>
            </a:graphic>
          </wp:inline>
        </w:drawing>
      </w:r>
    </w:p>
    <w:p w14:paraId="2842E3B9" w14:textId="34B4E151" w:rsidR="00394668" w:rsidRDefault="00394668" w:rsidP="00394668">
      <w:pPr>
        <w:jc w:val="center"/>
      </w:pPr>
    </w:p>
    <w:p w14:paraId="3629E71E" w14:textId="099E5A62" w:rsidR="00E825FF" w:rsidRDefault="00E825FF" w:rsidP="00E825FF">
      <w:pPr>
        <w:pStyle w:val="Sansinterligne"/>
      </w:pPr>
    </w:p>
    <w:p w14:paraId="6838F170" w14:textId="7619869E" w:rsidR="00E825FF" w:rsidRDefault="00E825FF" w:rsidP="005A5E77">
      <w:r>
        <w:t>On Kaggle, we selected two prediction submissions: the one corresponding to th</w:t>
      </w:r>
      <w:r w:rsidR="00E25824">
        <w:t>is previous model, and the one resulting from our double classification approach.</w:t>
      </w:r>
    </w:p>
    <w:p w14:paraId="290A1914" w14:textId="0370F00F" w:rsidR="00566C52" w:rsidRDefault="00566C52" w:rsidP="00566C52">
      <w:pPr>
        <w:pStyle w:val="Sansinterligne"/>
      </w:pPr>
    </w:p>
    <w:p w14:paraId="7C01F2FE" w14:textId="3AE7CE49" w:rsidR="00566C52" w:rsidRDefault="00566C52" w:rsidP="00E25824">
      <w:pPr>
        <w:jc w:val="left"/>
      </w:pPr>
      <w:r w:rsidRPr="009E1F7F">
        <w:rPr>
          <w:b/>
          <w:bCs/>
        </w:rPr>
        <w:t>Resources</w:t>
      </w:r>
      <w:r>
        <w:t xml:space="preserve">. </w:t>
      </w:r>
      <w:r>
        <w:t>Again, t</w:t>
      </w:r>
      <w:r w:rsidRPr="009E1F7F">
        <w:t xml:space="preserve">his project is supported by a public GitHub repository that contains the entire code we will refer to in this report. This repository can be </w:t>
      </w:r>
      <w:r w:rsidR="00E25824">
        <w:br/>
      </w:r>
      <w:r w:rsidRPr="009E1F7F">
        <w:t xml:space="preserve">found at </w:t>
      </w:r>
      <w:r w:rsidRPr="00E25824">
        <w:rPr>
          <w:rFonts w:ascii="Courier New" w:hAnsi="Courier New" w:cs="Courier New"/>
          <w:sz w:val="19"/>
          <w:szCs w:val="19"/>
        </w:rPr>
        <w:t>https://github.com/ceptln/forest_classification</w:t>
      </w:r>
      <w:r w:rsidRPr="009E1F7F">
        <w:t>.</w:t>
      </w:r>
      <w:r>
        <w:t xml:space="preserve"> </w:t>
      </w:r>
    </w:p>
    <w:p w14:paraId="3C9D46B6" w14:textId="75B57B39" w:rsidR="00D67CCA" w:rsidRDefault="00D67CCA" w:rsidP="008C3D2B"/>
    <w:p w14:paraId="5C045C1D" w14:textId="3B315938" w:rsidR="00D67CCA" w:rsidRDefault="00D67CCA" w:rsidP="008C3D2B"/>
    <w:p w14:paraId="29BE3194" w14:textId="7B88F277" w:rsidR="00AA7A44" w:rsidDel="000D35A8" w:rsidRDefault="00AA7A44" w:rsidP="008C3D2B">
      <w:pPr>
        <w:rPr>
          <w:del w:id="220" w:author="Camille EPITALON" w:date="2022-03-29T12:50:00Z"/>
        </w:rPr>
      </w:pPr>
    </w:p>
    <w:p w14:paraId="6707AB65" w14:textId="77777777" w:rsidR="00AA7A44" w:rsidRPr="00A46966" w:rsidRDefault="00AA7A44" w:rsidP="008C3D2B"/>
    <w:sectPr w:rsidR="00AA7A44" w:rsidRPr="00A46966" w:rsidSect="00DF66C4">
      <w:type w:val="continuous"/>
      <w:pgSz w:w="11906" w:h="16838"/>
      <w:pgMar w:top="1440" w:right="2268" w:bottom="1440"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615F" w14:textId="77777777" w:rsidR="006D5858" w:rsidRDefault="006D5858" w:rsidP="008C3D2B">
      <w:pPr>
        <w:spacing w:line="240" w:lineRule="auto"/>
      </w:pPr>
      <w:r>
        <w:separator/>
      </w:r>
    </w:p>
  </w:endnote>
  <w:endnote w:type="continuationSeparator" w:id="0">
    <w:p w14:paraId="6905C745" w14:textId="77777777" w:rsidR="006D5858" w:rsidRDefault="006D5858" w:rsidP="008C3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0600642"/>
      <w:docPartObj>
        <w:docPartGallery w:val="Page Numbers (Bottom of Page)"/>
        <w:docPartUnique/>
      </w:docPartObj>
    </w:sdtPr>
    <w:sdtEndPr>
      <w:rPr>
        <w:rStyle w:val="Numrodepage"/>
      </w:rPr>
    </w:sdtEndPr>
    <w:sdtContent>
      <w:p w14:paraId="0640192E" w14:textId="3BFDD6F0" w:rsidR="008C3D2B" w:rsidRDefault="008C3D2B" w:rsidP="00A81E3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9B81665" w14:textId="77777777" w:rsidR="008C3D2B" w:rsidRDefault="008C3D2B" w:rsidP="008C3D2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sz w:val="16"/>
        <w:szCs w:val="16"/>
      </w:rPr>
      <w:id w:val="-2009358857"/>
      <w:docPartObj>
        <w:docPartGallery w:val="Page Numbers (Bottom of Page)"/>
        <w:docPartUnique/>
      </w:docPartObj>
    </w:sdtPr>
    <w:sdtEndPr>
      <w:rPr>
        <w:rStyle w:val="Numrodepage"/>
        <w:sz w:val="20"/>
        <w:szCs w:val="20"/>
      </w:rPr>
    </w:sdtEndPr>
    <w:sdtContent>
      <w:p w14:paraId="2976094A" w14:textId="41E3112C" w:rsidR="008C3D2B" w:rsidRPr="0092594B" w:rsidRDefault="008C3D2B" w:rsidP="00A81E3B">
        <w:pPr>
          <w:pStyle w:val="Pieddepage"/>
          <w:framePr w:wrap="none" w:vAnchor="text" w:hAnchor="margin" w:xAlign="right" w:y="1"/>
          <w:rPr>
            <w:rStyle w:val="Numrodepage"/>
            <w:sz w:val="16"/>
            <w:szCs w:val="16"/>
          </w:rPr>
        </w:pPr>
        <w:r w:rsidRPr="0092594B">
          <w:rPr>
            <w:rStyle w:val="Numrodepage"/>
            <w:sz w:val="16"/>
            <w:szCs w:val="16"/>
          </w:rPr>
          <w:fldChar w:fldCharType="begin"/>
        </w:r>
        <w:r w:rsidRPr="0092594B">
          <w:rPr>
            <w:rStyle w:val="Numrodepage"/>
            <w:sz w:val="16"/>
            <w:szCs w:val="16"/>
          </w:rPr>
          <w:instrText xml:space="preserve"> PAGE </w:instrText>
        </w:r>
        <w:r w:rsidRPr="0092594B">
          <w:rPr>
            <w:rStyle w:val="Numrodepage"/>
            <w:sz w:val="16"/>
            <w:szCs w:val="16"/>
          </w:rPr>
          <w:fldChar w:fldCharType="separate"/>
        </w:r>
        <w:r w:rsidRPr="0092594B">
          <w:rPr>
            <w:rStyle w:val="Numrodepage"/>
            <w:noProof/>
            <w:sz w:val="16"/>
            <w:szCs w:val="16"/>
          </w:rPr>
          <w:t>1</w:t>
        </w:r>
        <w:r w:rsidRPr="0092594B">
          <w:rPr>
            <w:rStyle w:val="Numrodepage"/>
            <w:sz w:val="16"/>
            <w:szCs w:val="16"/>
          </w:rPr>
          <w:fldChar w:fldCharType="end"/>
        </w:r>
      </w:p>
    </w:sdtContent>
  </w:sdt>
  <w:p w14:paraId="5273399C" w14:textId="77777777" w:rsidR="008C3D2B" w:rsidRDefault="008C3D2B" w:rsidP="008C3D2B">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0C5A8" w14:textId="77777777" w:rsidR="006D5858" w:rsidRDefault="006D5858" w:rsidP="008C3D2B">
      <w:pPr>
        <w:spacing w:line="240" w:lineRule="auto"/>
      </w:pPr>
      <w:r>
        <w:separator/>
      </w:r>
    </w:p>
  </w:footnote>
  <w:footnote w:type="continuationSeparator" w:id="0">
    <w:p w14:paraId="6E507506" w14:textId="77777777" w:rsidR="006D5858" w:rsidRDefault="006D5858" w:rsidP="008C3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2513" w14:textId="77D3E3AB" w:rsidR="0092594B" w:rsidRPr="0092594B" w:rsidRDefault="0092594B" w:rsidP="0092594B">
    <w:pPr>
      <w:pStyle w:val="En-tte"/>
      <w:jc w:val="right"/>
      <w:rPr>
        <w:color w:val="0D0D0D" w:themeColor="text1" w:themeTint="F2"/>
        <w:sz w:val="16"/>
        <w:szCs w:val="16"/>
      </w:rPr>
    </w:pPr>
    <w:r w:rsidRPr="0092594B">
      <w:rPr>
        <w:color w:val="0D0D0D" w:themeColor="text1" w:themeTint="F2"/>
        <w:sz w:val="16"/>
        <w:szCs w:val="16"/>
      </w:rPr>
      <w:t>Forest Cover Type Classification – Final Report – March 2022</w:t>
    </w:r>
  </w:p>
  <w:p w14:paraId="547FB66D" w14:textId="68786808" w:rsidR="0092594B" w:rsidRPr="0092594B" w:rsidRDefault="0092594B" w:rsidP="0092594B">
    <w:pPr>
      <w:pStyle w:val="En-tte"/>
      <w:jc w:val="right"/>
      <w:rPr>
        <w:color w:val="0D0D0D" w:themeColor="text1" w:themeTint="F2"/>
        <w:sz w:val="16"/>
        <w:szCs w:val="16"/>
        <w:lang w:val="fr-FR"/>
      </w:rPr>
    </w:pPr>
    <w:r w:rsidRPr="0092594B">
      <w:rPr>
        <w:color w:val="0D0D0D" w:themeColor="text1" w:themeTint="F2"/>
        <w:sz w:val="16"/>
        <w:szCs w:val="16"/>
        <w:lang w:val="fr-FR"/>
      </w:rPr>
      <w:t>Camille Epitalon-de Guidis &amp; Martin Quievre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C99"/>
    <w:multiLevelType w:val="hybridMultilevel"/>
    <w:tmpl w:val="C6F066F6"/>
    <w:lvl w:ilvl="0" w:tplc="CDBC431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175E27"/>
    <w:multiLevelType w:val="hybridMultilevel"/>
    <w:tmpl w:val="31F0153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66FF8"/>
    <w:multiLevelType w:val="hybridMultilevel"/>
    <w:tmpl w:val="AF840BB6"/>
    <w:lvl w:ilvl="0" w:tplc="A86A6DD8">
      <w:start w:val="1"/>
      <w:numFmt w:val="upperRoman"/>
      <w:pStyle w:val="Titre2"/>
      <w:lvlText w:val="%1."/>
      <w:lvlJc w:val="left"/>
      <w:pPr>
        <w:ind w:left="1080" w:hanging="720"/>
      </w:pPr>
      <w:rPr>
        <w:rFonts w:hint="default"/>
      </w:rPr>
    </w:lvl>
    <w:lvl w:ilvl="1" w:tplc="88827E02">
      <w:start w:val="1"/>
      <w:numFmt w:val="lowerLetter"/>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0239E0"/>
    <w:multiLevelType w:val="hybridMultilevel"/>
    <w:tmpl w:val="001A4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922347"/>
    <w:multiLevelType w:val="hybridMultilevel"/>
    <w:tmpl w:val="1FE05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DE76C1"/>
    <w:multiLevelType w:val="hybridMultilevel"/>
    <w:tmpl w:val="4AFAE1B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128F2"/>
    <w:multiLevelType w:val="multilevel"/>
    <w:tmpl w:val="F91C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93B90"/>
    <w:multiLevelType w:val="hybridMultilevel"/>
    <w:tmpl w:val="8460D9C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954A7C"/>
    <w:multiLevelType w:val="hybridMultilevel"/>
    <w:tmpl w:val="F1B2CB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D40669"/>
    <w:multiLevelType w:val="hybridMultilevel"/>
    <w:tmpl w:val="BF2A3BE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D1721"/>
    <w:multiLevelType w:val="hybridMultilevel"/>
    <w:tmpl w:val="6700CFA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6A52D2"/>
    <w:multiLevelType w:val="hybridMultilevel"/>
    <w:tmpl w:val="34AABC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1B06A08"/>
    <w:multiLevelType w:val="hybridMultilevel"/>
    <w:tmpl w:val="E6EA450E"/>
    <w:lvl w:ilvl="0" w:tplc="54FA7EF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4B2F01"/>
    <w:multiLevelType w:val="hybridMultilevel"/>
    <w:tmpl w:val="34AABC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8D49A4"/>
    <w:multiLevelType w:val="hybridMultilevel"/>
    <w:tmpl w:val="1B2AA3C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B85716D"/>
    <w:multiLevelType w:val="hybridMultilevel"/>
    <w:tmpl w:val="5F247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8F18EC"/>
    <w:multiLevelType w:val="hybridMultilevel"/>
    <w:tmpl w:val="73CCB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81747580">
    <w:abstractNumId w:val="6"/>
    <w:lvlOverride w:ilvl="0">
      <w:lvl w:ilvl="0">
        <w:numFmt w:val="upperRoman"/>
        <w:lvlText w:val="%1."/>
        <w:lvlJc w:val="right"/>
      </w:lvl>
    </w:lvlOverride>
  </w:num>
  <w:num w:numId="2" w16cid:durableId="271282873">
    <w:abstractNumId w:val="2"/>
  </w:num>
  <w:num w:numId="3" w16cid:durableId="8339684">
    <w:abstractNumId w:val="9"/>
  </w:num>
  <w:num w:numId="4" w16cid:durableId="169372219">
    <w:abstractNumId w:val="14"/>
  </w:num>
  <w:num w:numId="5" w16cid:durableId="661087027">
    <w:abstractNumId w:val="2"/>
  </w:num>
  <w:num w:numId="6" w16cid:durableId="381255097">
    <w:abstractNumId w:val="2"/>
    <w:lvlOverride w:ilvl="0">
      <w:startOverride w:val="1"/>
    </w:lvlOverride>
  </w:num>
  <w:num w:numId="7" w16cid:durableId="703752308">
    <w:abstractNumId w:val="2"/>
  </w:num>
  <w:num w:numId="8" w16cid:durableId="103425815">
    <w:abstractNumId w:val="7"/>
  </w:num>
  <w:num w:numId="9" w16cid:durableId="1534726445">
    <w:abstractNumId w:val="12"/>
  </w:num>
  <w:num w:numId="10" w16cid:durableId="2128352851">
    <w:abstractNumId w:val="0"/>
  </w:num>
  <w:num w:numId="11" w16cid:durableId="631054351">
    <w:abstractNumId w:val="15"/>
  </w:num>
  <w:num w:numId="12" w16cid:durableId="776602037">
    <w:abstractNumId w:val="10"/>
  </w:num>
  <w:num w:numId="13" w16cid:durableId="926185933">
    <w:abstractNumId w:val="8"/>
  </w:num>
  <w:num w:numId="14" w16cid:durableId="1232809174">
    <w:abstractNumId w:val="1"/>
  </w:num>
  <w:num w:numId="15" w16cid:durableId="1809393502">
    <w:abstractNumId w:val="16"/>
  </w:num>
  <w:num w:numId="16" w16cid:durableId="1635060671">
    <w:abstractNumId w:val="13"/>
  </w:num>
  <w:num w:numId="17" w16cid:durableId="701053641">
    <w:abstractNumId w:val="3"/>
  </w:num>
  <w:num w:numId="18" w16cid:durableId="631912101">
    <w:abstractNumId w:val="5"/>
  </w:num>
  <w:num w:numId="19" w16cid:durableId="1171064405">
    <w:abstractNumId w:val="4"/>
  </w:num>
  <w:num w:numId="20" w16cid:durableId="208294037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mille EPITALON">
    <w15:presenceInfo w15:providerId="AD" w15:userId="S::camille.epitalon@hec.edu::91bf2998-6718-477c-99cc-76dd41208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66"/>
    <w:rsid w:val="00011AEE"/>
    <w:rsid w:val="00011BF7"/>
    <w:rsid w:val="00025A0F"/>
    <w:rsid w:val="000416A3"/>
    <w:rsid w:val="000710BF"/>
    <w:rsid w:val="000D35A8"/>
    <w:rsid w:val="000E3FF5"/>
    <w:rsid w:val="000E5CD7"/>
    <w:rsid w:val="000F3725"/>
    <w:rsid w:val="00104E05"/>
    <w:rsid w:val="00130E95"/>
    <w:rsid w:val="00171B99"/>
    <w:rsid w:val="00190DE2"/>
    <w:rsid w:val="0019527D"/>
    <w:rsid w:val="001A69E4"/>
    <w:rsid w:val="001B534E"/>
    <w:rsid w:val="001D306F"/>
    <w:rsid w:val="001F751B"/>
    <w:rsid w:val="00212830"/>
    <w:rsid w:val="002370B8"/>
    <w:rsid w:val="00237840"/>
    <w:rsid w:val="002420DB"/>
    <w:rsid w:val="00243A23"/>
    <w:rsid w:val="0024711F"/>
    <w:rsid w:val="00254989"/>
    <w:rsid w:val="00265D1C"/>
    <w:rsid w:val="002726D3"/>
    <w:rsid w:val="00275FBD"/>
    <w:rsid w:val="002A1E57"/>
    <w:rsid w:val="002A5D98"/>
    <w:rsid w:val="002C4B09"/>
    <w:rsid w:val="002D22D9"/>
    <w:rsid w:val="002E0A3B"/>
    <w:rsid w:val="002F560C"/>
    <w:rsid w:val="00305867"/>
    <w:rsid w:val="00345CB4"/>
    <w:rsid w:val="00394668"/>
    <w:rsid w:val="003970A7"/>
    <w:rsid w:val="003A1003"/>
    <w:rsid w:val="003E3C13"/>
    <w:rsid w:val="004064E8"/>
    <w:rsid w:val="004102BF"/>
    <w:rsid w:val="0041036B"/>
    <w:rsid w:val="00432265"/>
    <w:rsid w:val="004434C0"/>
    <w:rsid w:val="004460B4"/>
    <w:rsid w:val="00466D12"/>
    <w:rsid w:val="00470384"/>
    <w:rsid w:val="0047297A"/>
    <w:rsid w:val="004740A8"/>
    <w:rsid w:val="00474A58"/>
    <w:rsid w:val="00482254"/>
    <w:rsid w:val="004B6510"/>
    <w:rsid w:val="004C69F5"/>
    <w:rsid w:val="004F5544"/>
    <w:rsid w:val="00505563"/>
    <w:rsid w:val="005160F6"/>
    <w:rsid w:val="0052586D"/>
    <w:rsid w:val="00532FA1"/>
    <w:rsid w:val="00537DC7"/>
    <w:rsid w:val="00565F38"/>
    <w:rsid w:val="00566C52"/>
    <w:rsid w:val="005A1D74"/>
    <w:rsid w:val="005A3362"/>
    <w:rsid w:val="005A5E77"/>
    <w:rsid w:val="005A6B66"/>
    <w:rsid w:val="005B3EC9"/>
    <w:rsid w:val="005D1ED0"/>
    <w:rsid w:val="005E0BAA"/>
    <w:rsid w:val="00605B39"/>
    <w:rsid w:val="00627B64"/>
    <w:rsid w:val="006459D1"/>
    <w:rsid w:val="006470F9"/>
    <w:rsid w:val="006515B9"/>
    <w:rsid w:val="006729F3"/>
    <w:rsid w:val="006802D9"/>
    <w:rsid w:val="00686B9C"/>
    <w:rsid w:val="00697D52"/>
    <w:rsid w:val="006C4AB1"/>
    <w:rsid w:val="006C51AE"/>
    <w:rsid w:val="006D5858"/>
    <w:rsid w:val="007177D0"/>
    <w:rsid w:val="00722AB2"/>
    <w:rsid w:val="00724230"/>
    <w:rsid w:val="007744E1"/>
    <w:rsid w:val="007817E3"/>
    <w:rsid w:val="007837C6"/>
    <w:rsid w:val="007B60F5"/>
    <w:rsid w:val="007C38D7"/>
    <w:rsid w:val="007C7AB0"/>
    <w:rsid w:val="007E6016"/>
    <w:rsid w:val="007F4AE5"/>
    <w:rsid w:val="0081669E"/>
    <w:rsid w:val="00843911"/>
    <w:rsid w:val="00861695"/>
    <w:rsid w:val="00864B5E"/>
    <w:rsid w:val="00871F8F"/>
    <w:rsid w:val="008778C5"/>
    <w:rsid w:val="00880345"/>
    <w:rsid w:val="008B4A29"/>
    <w:rsid w:val="008C34F1"/>
    <w:rsid w:val="008C3D2B"/>
    <w:rsid w:val="00911B90"/>
    <w:rsid w:val="00923164"/>
    <w:rsid w:val="0092594B"/>
    <w:rsid w:val="00926C59"/>
    <w:rsid w:val="00931A8E"/>
    <w:rsid w:val="009402B1"/>
    <w:rsid w:val="00972DB6"/>
    <w:rsid w:val="00986E47"/>
    <w:rsid w:val="00992084"/>
    <w:rsid w:val="009B3890"/>
    <w:rsid w:val="009C104C"/>
    <w:rsid w:val="009E04E6"/>
    <w:rsid w:val="009E1F7F"/>
    <w:rsid w:val="009E44EC"/>
    <w:rsid w:val="009E6710"/>
    <w:rsid w:val="00A1196B"/>
    <w:rsid w:val="00A205E1"/>
    <w:rsid w:val="00A24728"/>
    <w:rsid w:val="00A46966"/>
    <w:rsid w:val="00A62321"/>
    <w:rsid w:val="00A62E91"/>
    <w:rsid w:val="00A64586"/>
    <w:rsid w:val="00A76DB1"/>
    <w:rsid w:val="00A903D5"/>
    <w:rsid w:val="00AA7A44"/>
    <w:rsid w:val="00AC4400"/>
    <w:rsid w:val="00AC5EF3"/>
    <w:rsid w:val="00AD50BD"/>
    <w:rsid w:val="00B06D56"/>
    <w:rsid w:val="00B27D39"/>
    <w:rsid w:val="00B3328B"/>
    <w:rsid w:val="00B34447"/>
    <w:rsid w:val="00B5422A"/>
    <w:rsid w:val="00B772E7"/>
    <w:rsid w:val="00B8648C"/>
    <w:rsid w:val="00B90F2F"/>
    <w:rsid w:val="00B9199E"/>
    <w:rsid w:val="00B91BBE"/>
    <w:rsid w:val="00B92ABE"/>
    <w:rsid w:val="00BB55B1"/>
    <w:rsid w:val="00BC4286"/>
    <w:rsid w:val="00BE3028"/>
    <w:rsid w:val="00BF5AE6"/>
    <w:rsid w:val="00C02072"/>
    <w:rsid w:val="00C06EBF"/>
    <w:rsid w:val="00C1166A"/>
    <w:rsid w:val="00C44057"/>
    <w:rsid w:val="00C6020F"/>
    <w:rsid w:val="00C67D8D"/>
    <w:rsid w:val="00C73C77"/>
    <w:rsid w:val="00C8172E"/>
    <w:rsid w:val="00C86F2A"/>
    <w:rsid w:val="00CA1F34"/>
    <w:rsid w:val="00CA41C5"/>
    <w:rsid w:val="00CB615E"/>
    <w:rsid w:val="00CB6E82"/>
    <w:rsid w:val="00CD27DE"/>
    <w:rsid w:val="00CE73E7"/>
    <w:rsid w:val="00CF7BE6"/>
    <w:rsid w:val="00D0027D"/>
    <w:rsid w:val="00D011B8"/>
    <w:rsid w:val="00D26CFE"/>
    <w:rsid w:val="00D53D03"/>
    <w:rsid w:val="00D67CCA"/>
    <w:rsid w:val="00D82BA8"/>
    <w:rsid w:val="00D857DF"/>
    <w:rsid w:val="00DA2A40"/>
    <w:rsid w:val="00DA2B68"/>
    <w:rsid w:val="00DA35E8"/>
    <w:rsid w:val="00DD7BA5"/>
    <w:rsid w:val="00DF66C4"/>
    <w:rsid w:val="00E05C69"/>
    <w:rsid w:val="00E25824"/>
    <w:rsid w:val="00E530E2"/>
    <w:rsid w:val="00E825FF"/>
    <w:rsid w:val="00E91EE3"/>
    <w:rsid w:val="00EB46B9"/>
    <w:rsid w:val="00ED33A9"/>
    <w:rsid w:val="00ED4641"/>
    <w:rsid w:val="00EE0345"/>
    <w:rsid w:val="00EF5D2F"/>
    <w:rsid w:val="00F000BB"/>
    <w:rsid w:val="00F02FE3"/>
    <w:rsid w:val="00F14D86"/>
    <w:rsid w:val="00F30071"/>
    <w:rsid w:val="00F60130"/>
    <w:rsid w:val="00F75EE8"/>
    <w:rsid w:val="00F76099"/>
    <w:rsid w:val="00F76F56"/>
    <w:rsid w:val="00F84F9D"/>
    <w:rsid w:val="00F8598B"/>
    <w:rsid w:val="00F94B4E"/>
    <w:rsid w:val="00F96A7C"/>
    <w:rsid w:val="00FC7218"/>
    <w:rsid w:val="00FE20E0"/>
    <w:rsid w:val="00FF4C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396E"/>
  <w15:chartTrackingRefBased/>
  <w15:docId w15:val="{D49F3F83-CDEF-BB49-9BD6-8454AD74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D2B"/>
    <w:pPr>
      <w:spacing w:line="276" w:lineRule="auto"/>
      <w:jc w:val="both"/>
    </w:pPr>
    <w:rPr>
      <w:rFonts w:ascii="Times New Roman" w:hAnsi="Times New Roman" w:cs="Times New Roman"/>
      <w:spacing w:val="6"/>
      <w:sz w:val="21"/>
      <w:szCs w:val="21"/>
      <w:lang w:val="en-US" w:eastAsia="fr-FR"/>
    </w:rPr>
  </w:style>
  <w:style w:type="paragraph" w:styleId="Titre1">
    <w:name w:val="heading 1"/>
    <w:basedOn w:val="Normal"/>
    <w:link w:val="Titre1Car"/>
    <w:uiPriority w:val="9"/>
    <w:qFormat/>
    <w:rsid w:val="00ED33A9"/>
    <w:pPr>
      <w:jc w:val="center"/>
      <w:outlineLvl w:val="0"/>
    </w:pPr>
    <w:rPr>
      <w:b/>
      <w:bCs/>
      <w:kern w:val="36"/>
      <w:sz w:val="48"/>
      <w:szCs w:val="48"/>
    </w:rPr>
  </w:style>
  <w:style w:type="paragraph" w:styleId="Titre2">
    <w:name w:val="heading 2"/>
    <w:basedOn w:val="Titre1"/>
    <w:next w:val="Normal"/>
    <w:link w:val="Titre2Car"/>
    <w:uiPriority w:val="9"/>
    <w:unhideWhenUsed/>
    <w:qFormat/>
    <w:rsid w:val="00D67CCA"/>
    <w:pPr>
      <w:numPr>
        <w:numId w:val="2"/>
      </w:numPr>
      <w:spacing w:line="480" w:lineRule="auto"/>
      <w:jc w:val="both"/>
      <w:outlineLvl w:val="1"/>
    </w:pPr>
    <w:rPr>
      <w:sz w:val="36"/>
      <w:szCs w:val="36"/>
    </w:rPr>
  </w:style>
  <w:style w:type="paragraph" w:styleId="Titre3">
    <w:name w:val="heading 3"/>
    <w:basedOn w:val="Titre2"/>
    <w:next w:val="Normal"/>
    <w:link w:val="Titre3Car"/>
    <w:uiPriority w:val="9"/>
    <w:unhideWhenUsed/>
    <w:qFormat/>
    <w:rsid w:val="007837C6"/>
    <w:pPr>
      <w:numPr>
        <w:ilvl w:val="1"/>
      </w:numPr>
      <w:ind w:left="284" w:hanging="284"/>
      <w:outlineLvl w:val="2"/>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33A9"/>
    <w:rPr>
      <w:rFonts w:ascii="Times New Roman" w:hAnsi="Times New Roman" w:cs="Times New Roman"/>
      <w:b/>
      <w:bCs/>
      <w:spacing w:val="6"/>
      <w:kern w:val="36"/>
      <w:sz w:val="48"/>
      <w:szCs w:val="48"/>
      <w:lang w:val="en-US" w:eastAsia="fr-FR"/>
    </w:rPr>
  </w:style>
  <w:style w:type="paragraph" w:styleId="NormalWeb">
    <w:name w:val="Normal (Web)"/>
    <w:basedOn w:val="Normal"/>
    <w:uiPriority w:val="99"/>
    <w:semiHidden/>
    <w:unhideWhenUsed/>
    <w:rsid w:val="00A46966"/>
    <w:pPr>
      <w:spacing w:before="100" w:beforeAutospacing="1" w:after="100" w:afterAutospacing="1"/>
    </w:pPr>
    <w:rPr>
      <w:rFonts w:eastAsia="Times New Roman"/>
    </w:rPr>
  </w:style>
  <w:style w:type="character" w:customStyle="1" w:styleId="Titre2Car">
    <w:name w:val="Titre 2 Car"/>
    <w:basedOn w:val="Policepardfaut"/>
    <w:link w:val="Titre2"/>
    <w:uiPriority w:val="9"/>
    <w:rsid w:val="00D67CCA"/>
    <w:rPr>
      <w:rFonts w:ascii="Times New Roman" w:eastAsia="Times New Roman" w:hAnsi="Times New Roman" w:cs="Times New Roman"/>
      <w:b/>
      <w:bCs/>
      <w:kern w:val="36"/>
      <w:sz w:val="36"/>
      <w:szCs w:val="36"/>
      <w:lang w:val="en-US" w:eastAsia="fr-FR"/>
    </w:rPr>
  </w:style>
  <w:style w:type="paragraph" w:styleId="Sansinterligne">
    <w:name w:val="No Spacing"/>
    <w:uiPriority w:val="1"/>
    <w:qFormat/>
    <w:rsid w:val="00D011B8"/>
    <w:rPr>
      <w:rFonts w:ascii="Times New Roman" w:hAnsi="Times New Roman" w:cs="Times New Roman"/>
      <w:sz w:val="13"/>
      <w:szCs w:val="13"/>
      <w:lang w:val="en-US" w:eastAsia="fr-FR"/>
    </w:rPr>
  </w:style>
  <w:style w:type="character" w:styleId="Lienhypertexte">
    <w:name w:val="Hyperlink"/>
    <w:basedOn w:val="Policepardfaut"/>
    <w:uiPriority w:val="99"/>
    <w:unhideWhenUsed/>
    <w:rsid w:val="009E1F7F"/>
    <w:rPr>
      <w:color w:val="0563C1" w:themeColor="hyperlink"/>
      <w:u w:val="single"/>
    </w:rPr>
  </w:style>
  <w:style w:type="character" w:styleId="Mentionnonrsolue">
    <w:name w:val="Unresolved Mention"/>
    <w:basedOn w:val="Policepardfaut"/>
    <w:uiPriority w:val="99"/>
    <w:semiHidden/>
    <w:unhideWhenUsed/>
    <w:rsid w:val="009E1F7F"/>
    <w:rPr>
      <w:color w:val="605E5C"/>
      <w:shd w:val="clear" w:color="auto" w:fill="E1DFDD"/>
    </w:rPr>
  </w:style>
  <w:style w:type="paragraph" w:styleId="Paragraphedeliste">
    <w:name w:val="List Paragraph"/>
    <w:basedOn w:val="Normal"/>
    <w:uiPriority w:val="34"/>
    <w:qFormat/>
    <w:rsid w:val="00CA41C5"/>
    <w:pPr>
      <w:ind w:left="720"/>
      <w:contextualSpacing/>
    </w:pPr>
  </w:style>
  <w:style w:type="character" w:customStyle="1" w:styleId="Titre3Car">
    <w:name w:val="Titre 3 Car"/>
    <w:basedOn w:val="Policepardfaut"/>
    <w:link w:val="Titre3"/>
    <w:uiPriority w:val="9"/>
    <w:rsid w:val="007837C6"/>
    <w:rPr>
      <w:rFonts w:ascii="Times New Roman" w:eastAsia="Times New Roman" w:hAnsi="Times New Roman" w:cs="Times New Roman"/>
      <w:b/>
      <w:bCs/>
      <w:kern w:val="36"/>
      <w:lang w:val="en-US" w:eastAsia="fr-FR"/>
    </w:rPr>
  </w:style>
  <w:style w:type="character" w:styleId="Accentuation">
    <w:name w:val="Emphasis"/>
    <w:basedOn w:val="Policepardfaut"/>
    <w:uiPriority w:val="20"/>
    <w:qFormat/>
    <w:rsid w:val="002C4B09"/>
    <w:rPr>
      <w:i/>
      <w:iCs/>
    </w:rPr>
  </w:style>
  <w:style w:type="character" w:styleId="Accentuationlgre">
    <w:name w:val="Subtle Emphasis"/>
    <w:basedOn w:val="Policepardfaut"/>
    <w:uiPriority w:val="19"/>
    <w:qFormat/>
    <w:rsid w:val="002C4B09"/>
    <w:rPr>
      <w:i/>
      <w:iCs/>
      <w:color w:val="404040" w:themeColor="text1" w:themeTint="BF"/>
    </w:rPr>
  </w:style>
  <w:style w:type="table" w:styleId="Grilledutableau">
    <w:name w:val="Table Grid"/>
    <w:basedOn w:val="TableauNormal"/>
    <w:uiPriority w:val="39"/>
    <w:rsid w:val="00F96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D4641"/>
    <w:rPr>
      <w:rFonts w:ascii="Times New Roman" w:hAnsi="Times New Roman" w:cs="Times New Roman"/>
      <w:spacing w:val="6"/>
      <w:sz w:val="20"/>
      <w:szCs w:val="20"/>
      <w:lang w:val="en-US" w:eastAsia="fr-FR"/>
    </w:rPr>
  </w:style>
  <w:style w:type="paragraph" w:styleId="Pieddepage">
    <w:name w:val="footer"/>
    <w:basedOn w:val="Normal"/>
    <w:link w:val="PieddepageCar"/>
    <w:uiPriority w:val="99"/>
    <w:unhideWhenUsed/>
    <w:rsid w:val="008C3D2B"/>
    <w:pPr>
      <w:tabs>
        <w:tab w:val="center" w:pos="4536"/>
        <w:tab w:val="right" w:pos="9072"/>
      </w:tabs>
      <w:spacing w:line="240" w:lineRule="auto"/>
    </w:pPr>
  </w:style>
  <w:style w:type="character" w:customStyle="1" w:styleId="PieddepageCar">
    <w:name w:val="Pied de page Car"/>
    <w:basedOn w:val="Policepardfaut"/>
    <w:link w:val="Pieddepage"/>
    <w:uiPriority w:val="99"/>
    <w:rsid w:val="008C3D2B"/>
    <w:rPr>
      <w:rFonts w:ascii="Times New Roman" w:hAnsi="Times New Roman" w:cs="Times New Roman"/>
      <w:spacing w:val="6"/>
      <w:sz w:val="21"/>
      <w:szCs w:val="21"/>
      <w:lang w:val="en-US" w:eastAsia="fr-FR"/>
    </w:rPr>
  </w:style>
  <w:style w:type="character" w:styleId="Numrodepage">
    <w:name w:val="page number"/>
    <w:basedOn w:val="Policepardfaut"/>
    <w:uiPriority w:val="99"/>
    <w:semiHidden/>
    <w:unhideWhenUsed/>
    <w:rsid w:val="008C3D2B"/>
  </w:style>
  <w:style w:type="paragraph" w:styleId="En-ttedetabledesmatires">
    <w:name w:val="TOC Heading"/>
    <w:basedOn w:val="Titre1"/>
    <w:next w:val="Normal"/>
    <w:uiPriority w:val="39"/>
    <w:unhideWhenUsed/>
    <w:qFormat/>
    <w:rsid w:val="00CF7BE6"/>
    <w:pPr>
      <w:keepNext/>
      <w:keepLines/>
      <w:spacing w:before="480"/>
      <w:jc w:val="left"/>
      <w:outlineLvl w:val="9"/>
    </w:pPr>
    <w:rPr>
      <w:rFonts w:asciiTheme="majorHAnsi" w:eastAsiaTheme="majorEastAsia" w:hAnsiTheme="majorHAnsi" w:cstheme="majorBidi"/>
      <w:color w:val="2F5496" w:themeColor="accent1" w:themeShade="BF"/>
      <w:spacing w:val="0"/>
      <w:kern w:val="0"/>
      <w:sz w:val="28"/>
      <w:szCs w:val="28"/>
      <w:lang w:val="fr-FR"/>
    </w:rPr>
  </w:style>
  <w:style w:type="paragraph" w:styleId="TM1">
    <w:name w:val="toc 1"/>
    <w:basedOn w:val="Normal"/>
    <w:next w:val="Normal"/>
    <w:autoRedefine/>
    <w:uiPriority w:val="39"/>
    <w:unhideWhenUsed/>
    <w:rsid w:val="00CF7BE6"/>
    <w:pPr>
      <w:spacing w:before="360" w:after="360"/>
      <w:jc w:val="left"/>
    </w:pPr>
    <w:rPr>
      <w:rFonts w:asciiTheme="minorHAnsi" w:hAnsiTheme="minorHAnsi" w:cstheme="minorHAnsi"/>
      <w:b/>
      <w:bCs/>
      <w:caps/>
      <w:sz w:val="22"/>
      <w:szCs w:val="22"/>
      <w:u w:val="single"/>
    </w:rPr>
  </w:style>
  <w:style w:type="paragraph" w:styleId="TM2">
    <w:name w:val="toc 2"/>
    <w:basedOn w:val="Normal"/>
    <w:next w:val="Normal"/>
    <w:autoRedefine/>
    <w:uiPriority w:val="39"/>
    <w:unhideWhenUsed/>
    <w:rsid w:val="00CF7BE6"/>
    <w:pPr>
      <w:jc w:val="left"/>
    </w:pPr>
    <w:rPr>
      <w:rFonts w:asciiTheme="minorHAnsi" w:hAnsiTheme="minorHAnsi" w:cstheme="minorHAnsi"/>
      <w:b/>
      <w:bCs/>
      <w:smallCaps/>
      <w:sz w:val="22"/>
      <w:szCs w:val="22"/>
    </w:rPr>
  </w:style>
  <w:style w:type="paragraph" w:styleId="TM3">
    <w:name w:val="toc 3"/>
    <w:basedOn w:val="Normal"/>
    <w:next w:val="Normal"/>
    <w:autoRedefine/>
    <w:uiPriority w:val="39"/>
    <w:unhideWhenUsed/>
    <w:rsid w:val="00474A58"/>
    <w:pPr>
      <w:tabs>
        <w:tab w:val="left" w:pos="405"/>
        <w:tab w:val="right" w:pos="7360"/>
      </w:tabs>
      <w:jc w:val="left"/>
    </w:pPr>
    <w:rPr>
      <w:smallCaps/>
      <w:noProof/>
      <w:sz w:val="22"/>
      <w:szCs w:val="22"/>
    </w:rPr>
  </w:style>
  <w:style w:type="paragraph" w:styleId="TM4">
    <w:name w:val="toc 4"/>
    <w:basedOn w:val="Normal"/>
    <w:next w:val="Normal"/>
    <w:autoRedefine/>
    <w:uiPriority w:val="39"/>
    <w:unhideWhenUsed/>
    <w:rsid w:val="00CF7BE6"/>
    <w:pPr>
      <w:jc w:val="left"/>
    </w:pPr>
    <w:rPr>
      <w:rFonts w:asciiTheme="minorHAnsi" w:hAnsiTheme="minorHAnsi" w:cstheme="minorHAnsi"/>
      <w:sz w:val="22"/>
      <w:szCs w:val="22"/>
    </w:rPr>
  </w:style>
  <w:style w:type="paragraph" w:styleId="TM5">
    <w:name w:val="toc 5"/>
    <w:basedOn w:val="Normal"/>
    <w:next w:val="Normal"/>
    <w:autoRedefine/>
    <w:uiPriority w:val="39"/>
    <w:unhideWhenUsed/>
    <w:rsid w:val="00CF7BE6"/>
    <w:pPr>
      <w:jc w:val="left"/>
    </w:pPr>
    <w:rPr>
      <w:rFonts w:asciiTheme="minorHAnsi" w:hAnsiTheme="minorHAnsi" w:cstheme="minorHAnsi"/>
      <w:sz w:val="22"/>
      <w:szCs w:val="22"/>
    </w:rPr>
  </w:style>
  <w:style w:type="paragraph" w:styleId="TM6">
    <w:name w:val="toc 6"/>
    <w:basedOn w:val="Normal"/>
    <w:next w:val="Normal"/>
    <w:autoRedefine/>
    <w:uiPriority w:val="39"/>
    <w:unhideWhenUsed/>
    <w:rsid w:val="00CF7BE6"/>
    <w:pPr>
      <w:jc w:val="left"/>
    </w:pPr>
    <w:rPr>
      <w:rFonts w:asciiTheme="minorHAnsi" w:hAnsiTheme="minorHAnsi" w:cstheme="minorHAnsi"/>
      <w:sz w:val="22"/>
      <w:szCs w:val="22"/>
    </w:rPr>
  </w:style>
  <w:style w:type="paragraph" w:styleId="TM7">
    <w:name w:val="toc 7"/>
    <w:basedOn w:val="Normal"/>
    <w:next w:val="Normal"/>
    <w:autoRedefine/>
    <w:uiPriority w:val="39"/>
    <w:unhideWhenUsed/>
    <w:rsid w:val="00CF7BE6"/>
    <w:pPr>
      <w:jc w:val="left"/>
    </w:pPr>
    <w:rPr>
      <w:rFonts w:asciiTheme="minorHAnsi" w:hAnsiTheme="minorHAnsi" w:cstheme="minorHAnsi"/>
      <w:sz w:val="22"/>
      <w:szCs w:val="22"/>
    </w:rPr>
  </w:style>
  <w:style w:type="paragraph" w:styleId="TM8">
    <w:name w:val="toc 8"/>
    <w:basedOn w:val="Normal"/>
    <w:next w:val="Normal"/>
    <w:autoRedefine/>
    <w:uiPriority w:val="39"/>
    <w:unhideWhenUsed/>
    <w:rsid w:val="00CF7BE6"/>
    <w:pPr>
      <w:jc w:val="left"/>
    </w:pPr>
    <w:rPr>
      <w:rFonts w:asciiTheme="minorHAnsi" w:hAnsiTheme="minorHAnsi" w:cstheme="minorHAnsi"/>
      <w:sz w:val="22"/>
      <w:szCs w:val="22"/>
    </w:rPr>
  </w:style>
  <w:style w:type="paragraph" w:styleId="TM9">
    <w:name w:val="toc 9"/>
    <w:basedOn w:val="Normal"/>
    <w:next w:val="Normal"/>
    <w:autoRedefine/>
    <w:uiPriority w:val="39"/>
    <w:unhideWhenUsed/>
    <w:rsid w:val="00CF7BE6"/>
    <w:pPr>
      <w:jc w:val="left"/>
    </w:pPr>
    <w:rPr>
      <w:rFonts w:asciiTheme="minorHAnsi" w:hAnsiTheme="minorHAnsi" w:cstheme="minorHAnsi"/>
      <w:sz w:val="22"/>
      <w:szCs w:val="22"/>
    </w:rPr>
  </w:style>
  <w:style w:type="paragraph" w:styleId="En-tte">
    <w:name w:val="header"/>
    <w:basedOn w:val="Normal"/>
    <w:link w:val="En-tteCar"/>
    <w:uiPriority w:val="99"/>
    <w:unhideWhenUsed/>
    <w:rsid w:val="0092594B"/>
    <w:pPr>
      <w:tabs>
        <w:tab w:val="center" w:pos="4536"/>
        <w:tab w:val="right" w:pos="9072"/>
      </w:tabs>
      <w:spacing w:line="240" w:lineRule="auto"/>
    </w:pPr>
  </w:style>
  <w:style w:type="character" w:customStyle="1" w:styleId="En-tteCar">
    <w:name w:val="En-tête Car"/>
    <w:basedOn w:val="Policepardfaut"/>
    <w:link w:val="En-tte"/>
    <w:uiPriority w:val="99"/>
    <w:rsid w:val="0092594B"/>
    <w:rPr>
      <w:rFonts w:ascii="Times New Roman" w:hAnsi="Times New Roman" w:cs="Times New Roman"/>
      <w:spacing w:val="6"/>
      <w:sz w:val="21"/>
      <w:szCs w:val="21"/>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2583">
      <w:bodyDiv w:val="1"/>
      <w:marLeft w:val="0"/>
      <w:marRight w:val="0"/>
      <w:marTop w:val="0"/>
      <w:marBottom w:val="0"/>
      <w:divBdr>
        <w:top w:val="none" w:sz="0" w:space="0" w:color="auto"/>
        <w:left w:val="none" w:sz="0" w:space="0" w:color="auto"/>
        <w:bottom w:val="none" w:sz="0" w:space="0" w:color="auto"/>
        <w:right w:val="none" w:sz="0" w:space="0" w:color="auto"/>
      </w:divBdr>
    </w:div>
    <w:div w:id="95829485">
      <w:bodyDiv w:val="1"/>
      <w:marLeft w:val="0"/>
      <w:marRight w:val="0"/>
      <w:marTop w:val="0"/>
      <w:marBottom w:val="0"/>
      <w:divBdr>
        <w:top w:val="none" w:sz="0" w:space="0" w:color="auto"/>
        <w:left w:val="none" w:sz="0" w:space="0" w:color="auto"/>
        <w:bottom w:val="none" w:sz="0" w:space="0" w:color="auto"/>
        <w:right w:val="none" w:sz="0" w:space="0" w:color="auto"/>
      </w:divBdr>
      <w:divsChild>
        <w:div w:id="107968200">
          <w:marLeft w:val="0"/>
          <w:marRight w:val="0"/>
          <w:marTop w:val="0"/>
          <w:marBottom w:val="0"/>
          <w:divBdr>
            <w:top w:val="none" w:sz="0" w:space="0" w:color="auto"/>
            <w:left w:val="none" w:sz="0" w:space="0" w:color="auto"/>
            <w:bottom w:val="none" w:sz="0" w:space="0" w:color="auto"/>
            <w:right w:val="none" w:sz="0" w:space="0" w:color="auto"/>
          </w:divBdr>
          <w:divsChild>
            <w:div w:id="3242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813">
      <w:bodyDiv w:val="1"/>
      <w:marLeft w:val="0"/>
      <w:marRight w:val="0"/>
      <w:marTop w:val="0"/>
      <w:marBottom w:val="0"/>
      <w:divBdr>
        <w:top w:val="none" w:sz="0" w:space="0" w:color="auto"/>
        <w:left w:val="none" w:sz="0" w:space="0" w:color="auto"/>
        <w:bottom w:val="none" w:sz="0" w:space="0" w:color="auto"/>
        <w:right w:val="none" w:sz="0" w:space="0" w:color="auto"/>
      </w:divBdr>
    </w:div>
    <w:div w:id="131025083">
      <w:bodyDiv w:val="1"/>
      <w:marLeft w:val="0"/>
      <w:marRight w:val="0"/>
      <w:marTop w:val="0"/>
      <w:marBottom w:val="0"/>
      <w:divBdr>
        <w:top w:val="none" w:sz="0" w:space="0" w:color="auto"/>
        <w:left w:val="none" w:sz="0" w:space="0" w:color="auto"/>
        <w:bottom w:val="none" w:sz="0" w:space="0" w:color="auto"/>
        <w:right w:val="none" w:sz="0" w:space="0" w:color="auto"/>
      </w:divBdr>
    </w:div>
    <w:div w:id="134881234">
      <w:bodyDiv w:val="1"/>
      <w:marLeft w:val="0"/>
      <w:marRight w:val="0"/>
      <w:marTop w:val="0"/>
      <w:marBottom w:val="0"/>
      <w:divBdr>
        <w:top w:val="none" w:sz="0" w:space="0" w:color="auto"/>
        <w:left w:val="none" w:sz="0" w:space="0" w:color="auto"/>
        <w:bottom w:val="none" w:sz="0" w:space="0" w:color="auto"/>
        <w:right w:val="none" w:sz="0" w:space="0" w:color="auto"/>
      </w:divBdr>
    </w:div>
    <w:div w:id="146360100">
      <w:bodyDiv w:val="1"/>
      <w:marLeft w:val="0"/>
      <w:marRight w:val="0"/>
      <w:marTop w:val="0"/>
      <w:marBottom w:val="0"/>
      <w:divBdr>
        <w:top w:val="none" w:sz="0" w:space="0" w:color="auto"/>
        <w:left w:val="none" w:sz="0" w:space="0" w:color="auto"/>
        <w:bottom w:val="none" w:sz="0" w:space="0" w:color="auto"/>
        <w:right w:val="none" w:sz="0" w:space="0" w:color="auto"/>
      </w:divBdr>
    </w:div>
    <w:div w:id="285501923">
      <w:bodyDiv w:val="1"/>
      <w:marLeft w:val="0"/>
      <w:marRight w:val="0"/>
      <w:marTop w:val="0"/>
      <w:marBottom w:val="0"/>
      <w:divBdr>
        <w:top w:val="none" w:sz="0" w:space="0" w:color="auto"/>
        <w:left w:val="none" w:sz="0" w:space="0" w:color="auto"/>
        <w:bottom w:val="none" w:sz="0" w:space="0" w:color="auto"/>
        <w:right w:val="none" w:sz="0" w:space="0" w:color="auto"/>
      </w:divBdr>
    </w:div>
    <w:div w:id="289553892">
      <w:bodyDiv w:val="1"/>
      <w:marLeft w:val="0"/>
      <w:marRight w:val="0"/>
      <w:marTop w:val="0"/>
      <w:marBottom w:val="0"/>
      <w:divBdr>
        <w:top w:val="none" w:sz="0" w:space="0" w:color="auto"/>
        <w:left w:val="none" w:sz="0" w:space="0" w:color="auto"/>
        <w:bottom w:val="none" w:sz="0" w:space="0" w:color="auto"/>
        <w:right w:val="none" w:sz="0" w:space="0" w:color="auto"/>
      </w:divBdr>
    </w:div>
    <w:div w:id="372655168">
      <w:bodyDiv w:val="1"/>
      <w:marLeft w:val="0"/>
      <w:marRight w:val="0"/>
      <w:marTop w:val="0"/>
      <w:marBottom w:val="0"/>
      <w:divBdr>
        <w:top w:val="none" w:sz="0" w:space="0" w:color="auto"/>
        <w:left w:val="none" w:sz="0" w:space="0" w:color="auto"/>
        <w:bottom w:val="none" w:sz="0" w:space="0" w:color="auto"/>
        <w:right w:val="none" w:sz="0" w:space="0" w:color="auto"/>
      </w:divBdr>
      <w:divsChild>
        <w:div w:id="1952349060">
          <w:marLeft w:val="0"/>
          <w:marRight w:val="0"/>
          <w:marTop w:val="0"/>
          <w:marBottom w:val="0"/>
          <w:divBdr>
            <w:top w:val="none" w:sz="0" w:space="0" w:color="auto"/>
            <w:left w:val="none" w:sz="0" w:space="0" w:color="auto"/>
            <w:bottom w:val="none" w:sz="0" w:space="0" w:color="auto"/>
            <w:right w:val="none" w:sz="0" w:space="0" w:color="auto"/>
          </w:divBdr>
          <w:divsChild>
            <w:div w:id="793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3116">
      <w:bodyDiv w:val="1"/>
      <w:marLeft w:val="0"/>
      <w:marRight w:val="0"/>
      <w:marTop w:val="0"/>
      <w:marBottom w:val="0"/>
      <w:divBdr>
        <w:top w:val="none" w:sz="0" w:space="0" w:color="auto"/>
        <w:left w:val="none" w:sz="0" w:space="0" w:color="auto"/>
        <w:bottom w:val="none" w:sz="0" w:space="0" w:color="auto"/>
        <w:right w:val="none" w:sz="0" w:space="0" w:color="auto"/>
      </w:divBdr>
    </w:div>
    <w:div w:id="477457940">
      <w:bodyDiv w:val="1"/>
      <w:marLeft w:val="0"/>
      <w:marRight w:val="0"/>
      <w:marTop w:val="0"/>
      <w:marBottom w:val="0"/>
      <w:divBdr>
        <w:top w:val="none" w:sz="0" w:space="0" w:color="auto"/>
        <w:left w:val="none" w:sz="0" w:space="0" w:color="auto"/>
        <w:bottom w:val="none" w:sz="0" w:space="0" w:color="auto"/>
        <w:right w:val="none" w:sz="0" w:space="0" w:color="auto"/>
      </w:divBdr>
    </w:div>
    <w:div w:id="481889764">
      <w:bodyDiv w:val="1"/>
      <w:marLeft w:val="0"/>
      <w:marRight w:val="0"/>
      <w:marTop w:val="0"/>
      <w:marBottom w:val="0"/>
      <w:divBdr>
        <w:top w:val="none" w:sz="0" w:space="0" w:color="auto"/>
        <w:left w:val="none" w:sz="0" w:space="0" w:color="auto"/>
        <w:bottom w:val="none" w:sz="0" w:space="0" w:color="auto"/>
        <w:right w:val="none" w:sz="0" w:space="0" w:color="auto"/>
      </w:divBdr>
    </w:div>
    <w:div w:id="540677653">
      <w:bodyDiv w:val="1"/>
      <w:marLeft w:val="0"/>
      <w:marRight w:val="0"/>
      <w:marTop w:val="0"/>
      <w:marBottom w:val="0"/>
      <w:divBdr>
        <w:top w:val="none" w:sz="0" w:space="0" w:color="auto"/>
        <w:left w:val="none" w:sz="0" w:space="0" w:color="auto"/>
        <w:bottom w:val="none" w:sz="0" w:space="0" w:color="auto"/>
        <w:right w:val="none" w:sz="0" w:space="0" w:color="auto"/>
      </w:divBdr>
    </w:div>
    <w:div w:id="565603079">
      <w:bodyDiv w:val="1"/>
      <w:marLeft w:val="0"/>
      <w:marRight w:val="0"/>
      <w:marTop w:val="0"/>
      <w:marBottom w:val="0"/>
      <w:divBdr>
        <w:top w:val="none" w:sz="0" w:space="0" w:color="auto"/>
        <w:left w:val="none" w:sz="0" w:space="0" w:color="auto"/>
        <w:bottom w:val="none" w:sz="0" w:space="0" w:color="auto"/>
        <w:right w:val="none" w:sz="0" w:space="0" w:color="auto"/>
      </w:divBdr>
    </w:div>
    <w:div w:id="567225625">
      <w:bodyDiv w:val="1"/>
      <w:marLeft w:val="0"/>
      <w:marRight w:val="0"/>
      <w:marTop w:val="0"/>
      <w:marBottom w:val="0"/>
      <w:divBdr>
        <w:top w:val="none" w:sz="0" w:space="0" w:color="auto"/>
        <w:left w:val="none" w:sz="0" w:space="0" w:color="auto"/>
        <w:bottom w:val="none" w:sz="0" w:space="0" w:color="auto"/>
        <w:right w:val="none" w:sz="0" w:space="0" w:color="auto"/>
      </w:divBdr>
    </w:div>
    <w:div w:id="633802186">
      <w:bodyDiv w:val="1"/>
      <w:marLeft w:val="0"/>
      <w:marRight w:val="0"/>
      <w:marTop w:val="0"/>
      <w:marBottom w:val="0"/>
      <w:divBdr>
        <w:top w:val="none" w:sz="0" w:space="0" w:color="auto"/>
        <w:left w:val="none" w:sz="0" w:space="0" w:color="auto"/>
        <w:bottom w:val="none" w:sz="0" w:space="0" w:color="auto"/>
        <w:right w:val="none" w:sz="0" w:space="0" w:color="auto"/>
      </w:divBdr>
    </w:div>
    <w:div w:id="799106472">
      <w:bodyDiv w:val="1"/>
      <w:marLeft w:val="0"/>
      <w:marRight w:val="0"/>
      <w:marTop w:val="0"/>
      <w:marBottom w:val="0"/>
      <w:divBdr>
        <w:top w:val="none" w:sz="0" w:space="0" w:color="auto"/>
        <w:left w:val="none" w:sz="0" w:space="0" w:color="auto"/>
        <w:bottom w:val="none" w:sz="0" w:space="0" w:color="auto"/>
        <w:right w:val="none" w:sz="0" w:space="0" w:color="auto"/>
      </w:divBdr>
    </w:div>
    <w:div w:id="800266537">
      <w:bodyDiv w:val="1"/>
      <w:marLeft w:val="0"/>
      <w:marRight w:val="0"/>
      <w:marTop w:val="0"/>
      <w:marBottom w:val="0"/>
      <w:divBdr>
        <w:top w:val="none" w:sz="0" w:space="0" w:color="auto"/>
        <w:left w:val="none" w:sz="0" w:space="0" w:color="auto"/>
        <w:bottom w:val="none" w:sz="0" w:space="0" w:color="auto"/>
        <w:right w:val="none" w:sz="0" w:space="0" w:color="auto"/>
      </w:divBdr>
      <w:divsChild>
        <w:div w:id="847058510">
          <w:marLeft w:val="0"/>
          <w:marRight w:val="0"/>
          <w:marTop w:val="0"/>
          <w:marBottom w:val="0"/>
          <w:divBdr>
            <w:top w:val="none" w:sz="0" w:space="0" w:color="auto"/>
            <w:left w:val="none" w:sz="0" w:space="0" w:color="auto"/>
            <w:bottom w:val="none" w:sz="0" w:space="0" w:color="auto"/>
            <w:right w:val="none" w:sz="0" w:space="0" w:color="auto"/>
          </w:divBdr>
          <w:divsChild>
            <w:div w:id="2108429144">
              <w:marLeft w:val="0"/>
              <w:marRight w:val="0"/>
              <w:marTop w:val="0"/>
              <w:marBottom w:val="0"/>
              <w:divBdr>
                <w:top w:val="none" w:sz="0" w:space="0" w:color="auto"/>
                <w:left w:val="none" w:sz="0" w:space="0" w:color="auto"/>
                <w:bottom w:val="none" w:sz="0" w:space="0" w:color="auto"/>
                <w:right w:val="none" w:sz="0" w:space="0" w:color="auto"/>
              </w:divBdr>
            </w:div>
            <w:div w:id="822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5179">
      <w:bodyDiv w:val="1"/>
      <w:marLeft w:val="0"/>
      <w:marRight w:val="0"/>
      <w:marTop w:val="0"/>
      <w:marBottom w:val="0"/>
      <w:divBdr>
        <w:top w:val="none" w:sz="0" w:space="0" w:color="auto"/>
        <w:left w:val="none" w:sz="0" w:space="0" w:color="auto"/>
        <w:bottom w:val="none" w:sz="0" w:space="0" w:color="auto"/>
        <w:right w:val="none" w:sz="0" w:space="0" w:color="auto"/>
      </w:divBdr>
      <w:divsChild>
        <w:div w:id="1838417788">
          <w:marLeft w:val="0"/>
          <w:marRight w:val="0"/>
          <w:marTop w:val="0"/>
          <w:marBottom w:val="0"/>
          <w:divBdr>
            <w:top w:val="none" w:sz="0" w:space="0" w:color="auto"/>
            <w:left w:val="none" w:sz="0" w:space="0" w:color="auto"/>
            <w:bottom w:val="none" w:sz="0" w:space="0" w:color="auto"/>
            <w:right w:val="none" w:sz="0" w:space="0" w:color="auto"/>
          </w:divBdr>
          <w:divsChild>
            <w:div w:id="7934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11">
      <w:bodyDiv w:val="1"/>
      <w:marLeft w:val="0"/>
      <w:marRight w:val="0"/>
      <w:marTop w:val="0"/>
      <w:marBottom w:val="0"/>
      <w:divBdr>
        <w:top w:val="none" w:sz="0" w:space="0" w:color="auto"/>
        <w:left w:val="none" w:sz="0" w:space="0" w:color="auto"/>
        <w:bottom w:val="none" w:sz="0" w:space="0" w:color="auto"/>
        <w:right w:val="none" w:sz="0" w:space="0" w:color="auto"/>
      </w:divBdr>
      <w:divsChild>
        <w:div w:id="1341080205">
          <w:marLeft w:val="0"/>
          <w:marRight w:val="0"/>
          <w:marTop w:val="0"/>
          <w:marBottom w:val="0"/>
          <w:divBdr>
            <w:top w:val="none" w:sz="0" w:space="0" w:color="auto"/>
            <w:left w:val="none" w:sz="0" w:space="0" w:color="auto"/>
            <w:bottom w:val="none" w:sz="0" w:space="0" w:color="auto"/>
            <w:right w:val="none" w:sz="0" w:space="0" w:color="auto"/>
          </w:divBdr>
          <w:divsChild>
            <w:div w:id="16340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3464">
      <w:bodyDiv w:val="1"/>
      <w:marLeft w:val="0"/>
      <w:marRight w:val="0"/>
      <w:marTop w:val="0"/>
      <w:marBottom w:val="0"/>
      <w:divBdr>
        <w:top w:val="none" w:sz="0" w:space="0" w:color="auto"/>
        <w:left w:val="none" w:sz="0" w:space="0" w:color="auto"/>
        <w:bottom w:val="none" w:sz="0" w:space="0" w:color="auto"/>
        <w:right w:val="none" w:sz="0" w:space="0" w:color="auto"/>
      </w:divBdr>
    </w:div>
    <w:div w:id="950012424">
      <w:bodyDiv w:val="1"/>
      <w:marLeft w:val="0"/>
      <w:marRight w:val="0"/>
      <w:marTop w:val="0"/>
      <w:marBottom w:val="0"/>
      <w:divBdr>
        <w:top w:val="none" w:sz="0" w:space="0" w:color="auto"/>
        <w:left w:val="none" w:sz="0" w:space="0" w:color="auto"/>
        <w:bottom w:val="none" w:sz="0" w:space="0" w:color="auto"/>
        <w:right w:val="none" w:sz="0" w:space="0" w:color="auto"/>
      </w:divBdr>
    </w:div>
    <w:div w:id="985544725">
      <w:bodyDiv w:val="1"/>
      <w:marLeft w:val="0"/>
      <w:marRight w:val="0"/>
      <w:marTop w:val="0"/>
      <w:marBottom w:val="0"/>
      <w:divBdr>
        <w:top w:val="none" w:sz="0" w:space="0" w:color="auto"/>
        <w:left w:val="none" w:sz="0" w:space="0" w:color="auto"/>
        <w:bottom w:val="none" w:sz="0" w:space="0" w:color="auto"/>
        <w:right w:val="none" w:sz="0" w:space="0" w:color="auto"/>
      </w:divBdr>
    </w:div>
    <w:div w:id="999505893">
      <w:bodyDiv w:val="1"/>
      <w:marLeft w:val="0"/>
      <w:marRight w:val="0"/>
      <w:marTop w:val="0"/>
      <w:marBottom w:val="0"/>
      <w:divBdr>
        <w:top w:val="none" w:sz="0" w:space="0" w:color="auto"/>
        <w:left w:val="none" w:sz="0" w:space="0" w:color="auto"/>
        <w:bottom w:val="none" w:sz="0" w:space="0" w:color="auto"/>
        <w:right w:val="none" w:sz="0" w:space="0" w:color="auto"/>
      </w:divBdr>
      <w:divsChild>
        <w:div w:id="1770736487">
          <w:marLeft w:val="0"/>
          <w:marRight w:val="0"/>
          <w:marTop w:val="0"/>
          <w:marBottom w:val="0"/>
          <w:divBdr>
            <w:top w:val="none" w:sz="0" w:space="0" w:color="auto"/>
            <w:left w:val="none" w:sz="0" w:space="0" w:color="auto"/>
            <w:bottom w:val="none" w:sz="0" w:space="0" w:color="auto"/>
            <w:right w:val="none" w:sz="0" w:space="0" w:color="auto"/>
          </w:divBdr>
          <w:divsChild>
            <w:div w:id="692151051">
              <w:marLeft w:val="0"/>
              <w:marRight w:val="0"/>
              <w:marTop w:val="0"/>
              <w:marBottom w:val="0"/>
              <w:divBdr>
                <w:top w:val="none" w:sz="0" w:space="0" w:color="auto"/>
                <w:left w:val="none" w:sz="0" w:space="0" w:color="auto"/>
                <w:bottom w:val="none" w:sz="0" w:space="0" w:color="auto"/>
                <w:right w:val="none" w:sz="0" w:space="0" w:color="auto"/>
              </w:divBdr>
            </w:div>
            <w:div w:id="9592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8799">
      <w:bodyDiv w:val="1"/>
      <w:marLeft w:val="0"/>
      <w:marRight w:val="0"/>
      <w:marTop w:val="0"/>
      <w:marBottom w:val="0"/>
      <w:divBdr>
        <w:top w:val="none" w:sz="0" w:space="0" w:color="auto"/>
        <w:left w:val="none" w:sz="0" w:space="0" w:color="auto"/>
        <w:bottom w:val="none" w:sz="0" w:space="0" w:color="auto"/>
        <w:right w:val="none" w:sz="0" w:space="0" w:color="auto"/>
      </w:divBdr>
    </w:div>
    <w:div w:id="1128207415">
      <w:bodyDiv w:val="1"/>
      <w:marLeft w:val="0"/>
      <w:marRight w:val="0"/>
      <w:marTop w:val="0"/>
      <w:marBottom w:val="0"/>
      <w:divBdr>
        <w:top w:val="none" w:sz="0" w:space="0" w:color="auto"/>
        <w:left w:val="none" w:sz="0" w:space="0" w:color="auto"/>
        <w:bottom w:val="none" w:sz="0" w:space="0" w:color="auto"/>
        <w:right w:val="none" w:sz="0" w:space="0" w:color="auto"/>
      </w:divBdr>
      <w:divsChild>
        <w:div w:id="1007754027">
          <w:marLeft w:val="0"/>
          <w:marRight w:val="0"/>
          <w:marTop w:val="0"/>
          <w:marBottom w:val="0"/>
          <w:divBdr>
            <w:top w:val="none" w:sz="0" w:space="0" w:color="auto"/>
            <w:left w:val="none" w:sz="0" w:space="0" w:color="auto"/>
            <w:bottom w:val="none" w:sz="0" w:space="0" w:color="auto"/>
            <w:right w:val="none" w:sz="0" w:space="0" w:color="auto"/>
          </w:divBdr>
          <w:divsChild>
            <w:div w:id="21089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5830">
      <w:bodyDiv w:val="1"/>
      <w:marLeft w:val="0"/>
      <w:marRight w:val="0"/>
      <w:marTop w:val="0"/>
      <w:marBottom w:val="0"/>
      <w:divBdr>
        <w:top w:val="none" w:sz="0" w:space="0" w:color="auto"/>
        <w:left w:val="none" w:sz="0" w:space="0" w:color="auto"/>
        <w:bottom w:val="none" w:sz="0" w:space="0" w:color="auto"/>
        <w:right w:val="none" w:sz="0" w:space="0" w:color="auto"/>
      </w:divBdr>
      <w:divsChild>
        <w:div w:id="64298925">
          <w:marLeft w:val="0"/>
          <w:marRight w:val="0"/>
          <w:marTop w:val="0"/>
          <w:marBottom w:val="0"/>
          <w:divBdr>
            <w:top w:val="none" w:sz="0" w:space="0" w:color="auto"/>
            <w:left w:val="none" w:sz="0" w:space="0" w:color="auto"/>
            <w:bottom w:val="none" w:sz="0" w:space="0" w:color="auto"/>
            <w:right w:val="none" w:sz="0" w:space="0" w:color="auto"/>
          </w:divBdr>
          <w:divsChild>
            <w:div w:id="1436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268">
      <w:bodyDiv w:val="1"/>
      <w:marLeft w:val="0"/>
      <w:marRight w:val="0"/>
      <w:marTop w:val="0"/>
      <w:marBottom w:val="0"/>
      <w:divBdr>
        <w:top w:val="none" w:sz="0" w:space="0" w:color="auto"/>
        <w:left w:val="none" w:sz="0" w:space="0" w:color="auto"/>
        <w:bottom w:val="none" w:sz="0" w:space="0" w:color="auto"/>
        <w:right w:val="none" w:sz="0" w:space="0" w:color="auto"/>
      </w:divBdr>
    </w:div>
    <w:div w:id="1229655370">
      <w:bodyDiv w:val="1"/>
      <w:marLeft w:val="0"/>
      <w:marRight w:val="0"/>
      <w:marTop w:val="0"/>
      <w:marBottom w:val="0"/>
      <w:divBdr>
        <w:top w:val="none" w:sz="0" w:space="0" w:color="auto"/>
        <w:left w:val="none" w:sz="0" w:space="0" w:color="auto"/>
        <w:bottom w:val="none" w:sz="0" w:space="0" w:color="auto"/>
        <w:right w:val="none" w:sz="0" w:space="0" w:color="auto"/>
      </w:divBdr>
    </w:div>
    <w:div w:id="1246912798">
      <w:bodyDiv w:val="1"/>
      <w:marLeft w:val="0"/>
      <w:marRight w:val="0"/>
      <w:marTop w:val="0"/>
      <w:marBottom w:val="0"/>
      <w:divBdr>
        <w:top w:val="none" w:sz="0" w:space="0" w:color="auto"/>
        <w:left w:val="none" w:sz="0" w:space="0" w:color="auto"/>
        <w:bottom w:val="none" w:sz="0" w:space="0" w:color="auto"/>
        <w:right w:val="none" w:sz="0" w:space="0" w:color="auto"/>
      </w:divBdr>
    </w:div>
    <w:div w:id="1256018714">
      <w:bodyDiv w:val="1"/>
      <w:marLeft w:val="0"/>
      <w:marRight w:val="0"/>
      <w:marTop w:val="0"/>
      <w:marBottom w:val="0"/>
      <w:divBdr>
        <w:top w:val="none" w:sz="0" w:space="0" w:color="auto"/>
        <w:left w:val="none" w:sz="0" w:space="0" w:color="auto"/>
        <w:bottom w:val="none" w:sz="0" w:space="0" w:color="auto"/>
        <w:right w:val="none" w:sz="0" w:space="0" w:color="auto"/>
      </w:divBdr>
    </w:div>
    <w:div w:id="1268586747">
      <w:bodyDiv w:val="1"/>
      <w:marLeft w:val="0"/>
      <w:marRight w:val="0"/>
      <w:marTop w:val="0"/>
      <w:marBottom w:val="0"/>
      <w:divBdr>
        <w:top w:val="none" w:sz="0" w:space="0" w:color="auto"/>
        <w:left w:val="none" w:sz="0" w:space="0" w:color="auto"/>
        <w:bottom w:val="none" w:sz="0" w:space="0" w:color="auto"/>
        <w:right w:val="none" w:sz="0" w:space="0" w:color="auto"/>
      </w:divBdr>
    </w:div>
    <w:div w:id="1279339722">
      <w:bodyDiv w:val="1"/>
      <w:marLeft w:val="0"/>
      <w:marRight w:val="0"/>
      <w:marTop w:val="0"/>
      <w:marBottom w:val="0"/>
      <w:divBdr>
        <w:top w:val="none" w:sz="0" w:space="0" w:color="auto"/>
        <w:left w:val="none" w:sz="0" w:space="0" w:color="auto"/>
        <w:bottom w:val="none" w:sz="0" w:space="0" w:color="auto"/>
        <w:right w:val="none" w:sz="0" w:space="0" w:color="auto"/>
      </w:divBdr>
    </w:div>
    <w:div w:id="1356344847">
      <w:bodyDiv w:val="1"/>
      <w:marLeft w:val="0"/>
      <w:marRight w:val="0"/>
      <w:marTop w:val="0"/>
      <w:marBottom w:val="0"/>
      <w:divBdr>
        <w:top w:val="none" w:sz="0" w:space="0" w:color="auto"/>
        <w:left w:val="none" w:sz="0" w:space="0" w:color="auto"/>
        <w:bottom w:val="none" w:sz="0" w:space="0" w:color="auto"/>
        <w:right w:val="none" w:sz="0" w:space="0" w:color="auto"/>
      </w:divBdr>
    </w:div>
    <w:div w:id="1407725949">
      <w:bodyDiv w:val="1"/>
      <w:marLeft w:val="0"/>
      <w:marRight w:val="0"/>
      <w:marTop w:val="0"/>
      <w:marBottom w:val="0"/>
      <w:divBdr>
        <w:top w:val="none" w:sz="0" w:space="0" w:color="auto"/>
        <w:left w:val="none" w:sz="0" w:space="0" w:color="auto"/>
        <w:bottom w:val="none" w:sz="0" w:space="0" w:color="auto"/>
        <w:right w:val="none" w:sz="0" w:space="0" w:color="auto"/>
      </w:divBdr>
    </w:div>
    <w:div w:id="1438908475">
      <w:bodyDiv w:val="1"/>
      <w:marLeft w:val="0"/>
      <w:marRight w:val="0"/>
      <w:marTop w:val="0"/>
      <w:marBottom w:val="0"/>
      <w:divBdr>
        <w:top w:val="none" w:sz="0" w:space="0" w:color="auto"/>
        <w:left w:val="none" w:sz="0" w:space="0" w:color="auto"/>
        <w:bottom w:val="none" w:sz="0" w:space="0" w:color="auto"/>
        <w:right w:val="none" w:sz="0" w:space="0" w:color="auto"/>
      </w:divBdr>
    </w:div>
    <w:div w:id="1477800595">
      <w:bodyDiv w:val="1"/>
      <w:marLeft w:val="0"/>
      <w:marRight w:val="0"/>
      <w:marTop w:val="0"/>
      <w:marBottom w:val="0"/>
      <w:divBdr>
        <w:top w:val="none" w:sz="0" w:space="0" w:color="auto"/>
        <w:left w:val="none" w:sz="0" w:space="0" w:color="auto"/>
        <w:bottom w:val="none" w:sz="0" w:space="0" w:color="auto"/>
        <w:right w:val="none" w:sz="0" w:space="0" w:color="auto"/>
      </w:divBdr>
    </w:div>
    <w:div w:id="1496922389">
      <w:bodyDiv w:val="1"/>
      <w:marLeft w:val="0"/>
      <w:marRight w:val="0"/>
      <w:marTop w:val="0"/>
      <w:marBottom w:val="0"/>
      <w:divBdr>
        <w:top w:val="none" w:sz="0" w:space="0" w:color="auto"/>
        <w:left w:val="none" w:sz="0" w:space="0" w:color="auto"/>
        <w:bottom w:val="none" w:sz="0" w:space="0" w:color="auto"/>
        <w:right w:val="none" w:sz="0" w:space="0" w:color="auto"/>
      </w:divBdr>
    </w:div>
    <w:div w:id="1503424800">
      <w:bodyDiv w:val="1"/>
      <w:marLeft w:val="0"/>
      <w:marRight w:val="0"/>
      <w:marTop w:val="0"/>
      <w:marBottom w:val="0"/>
      <w:divBdr>
        <w:top w:val="none" w:sz="0" w:space="0" w:color="auto"/>
        <w:left w:val="none" w:sz="0" w:space="0" w:color="auto"/>
        <w:bottom w:val="none" w:sz="0" w:space="0" w:color="auto"/>
        <w:right w:val="none" w:sz="0" w:space="0" w:color="auto"/>
      </w:divBdr>
    </w:div>
    <w:div w:id="1535731677">
      <w:bodyDiv w:val="1"/>
      <w:marLeft w:val="0"/>
      <w:marRight w:val="0"/>
      <w:marTop w:val="0"/>
      <w:marBottom w:val="0"/>
      <w:divBdr>
        <w:top w:val="none" w:sz="0" w:space="0" w:color="auto"/>
        <w:left w:val="none" w:sz="0" w:space="0" w:color="auto"/>
        <w:bottom w:val="none" w:sz="0" w:space="0" w:color="auto"/>
        <w:right w:val="none" w:sz="0" w:space="0" w:color="auto"/>
      </w:divBdr>
    </w:div>
    <w:div w:id="1630866045">
      <w:bodyDiv w:val="1"/>
      <w:marLeft w:val="0"/>
      <w:marRight w:val="0"/>
      <w:marTop w:val="0"/>
      <w:marBottom w:val="0"/>
      <w:divBdr>
        <w:top w:val="none" w:sz="0" w:space="0" w:color="auto"/>
        <w:left w:val="none" w:sz="0" w:space="0" w:color="auto"/>
        <w:bottom w:val="none" w:sz="0" w:space="0" w:color="auto"/>
        <w:right w:val="none" w:sz="0" w:space="0" w:color="auto"/>
      </w:divBdr>
      <w:divsChild>
        <w:div w:id="928655826">
          <w:marLeft w:val="0"/>
          <w:marRight w:val="0"/>
          <w:marTop w:val="0"/>
          <w:marBottom w:val="0"/>
          <w:divBdr>
            <w:top w:val="none" w:sz="0" w:space="0" w:color="auto"/>
            <w:left w:val="none" w:sz="0" w:space="0" w:color="auto"/>
            <w:bottom w:val="none" w:sz="0" w:space="0" w:color="auto"/>
            <w:right w:val="none" w:sz="0" w:space="0" w:color="auto"/>
          </w:divBdr>
          <w:divsChild>
            <w:div w:id="11265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1140">
      <w:bodyDiv w:val="1"/>
      <w:marLeft w:val="0"/>
      <w:marRight w:val="0"/>
      <w:marTop w:val="0"/>
      <w:marBottom w:val="0"/>
      <w:divBdr>
        <w:top w:val="none" w:sz="0" w:space="0" w:color="auto"/>
        <w:left w:val="none" w:sz="0" w:space="0" w:color="auto"/>
        <w:bottom w:val="none" w:sz="0" w:space="0" w:color="auto"/>
        <w:right w:val="none" w:sz="0" w:space="0" w:color="auto"/>
      </w:divBdr>
    </w:div>
    <w:div w:id="1687171514">
      <w:bodyDiv w:val="1"/>
      <w:marLeft w:val="0"/>
      <w:marRight w:val="0"/>
      <w:marTop w:val="0"/>
      <w:marBottom w:val="0"/>
      <w:divBdr>
        <w:top w:val="none" w:sz="0" w:space="0" w:color="auto"/>
        <w:left w:val="none" w:sz="0" w:space="0" w:color="auto"/>
        <w:bottom w:val="none" w:sz="0" w:space="0" w:color="auto"/>
        <w:right w:val="none" w:sz="0" w:space="0" w:color="auto"/>
      </w:divBdr>
    </w:div>
    <w:div w:id="1696228116">
      <w:bodyDiv w:val="1"/>
      <w:marLeft w:val="0"/>
      <w:marRight w:val="0"/>
      <w:marTop w:val="0"/>
      <w:marBottom w:val="0"/>
      <w:divBdr>
        <w:top w:val="none" w:sz="0" w:space="0" w:color="auto"/>
        <w:left w:val="none" w:sz="0" w:space="0" w:color="auto"/>
        <w:bottom w:val="none" w:sz="0" w:space="0" w:color="auto"/>
        <w:right w:val="none" w:sz="0" w:space="0" w:color="auto"/>
      </w:divBdr>
      <w:divsChild>
        <w:div w:id="783232770">
          <w:marLeft w:val="0"/>
          <w:marRight w:val="0"/>
          <w:marTop w:val="0"/>
          <w:marBottom w:val="0"/>
          <w:divBdr>
            <w:top w:val="none" w:sz="0" w:space="0" w:color="auto"/>
            <w:left w:val="none" w:sz="0" w:space="0" w:color="auto"/>
            <w:bottom w:val="none" w:sz="0" w:space="0" w:color="auto"/>
            <w:right w:val="none" w:sz="0" w:space="0" w:color="auto"/>
          </w:divBdr>
          <w:divsChild>
            <w:div w:id="510141180">
              <w:marLeft w:val="0"/>
              <w:marRight w:val="0"/>
              <w:marTop w:val="0"/>
              <w:marBottom w:val="0"/>
              <w:divBdr>
                <w:top w:val="none" w:sz="0" w:space="0" w:color="auto"/>
                <w:left w:val="none" w:sz="0" w:space="0" w:color="auto"/>
                <w:bottom w:val="none" w:sz="0" w:space="0" w:color="auto"/>
                <w:right w:val="none" w:sz="0" w:space="0" w:color="auto"/>
              </w:divBdr>
            </w:div>
            <w:div w:id="954405013">
              <w:marLeft w:val="0"/>
              <w:marRight w:val="0"/>
              <w:marTop w:val="0"/>
              <w:marBottom w:val="0"/>
              <w:divBdr>
                <w:top w:val="none" w:sz="0" w:space="0" w:color="auto"/>
                <w:left w:val="none" w:sz="0" w:space="0" w:color="auto"/>
                <w:bottom w:val="none" w:sz="0" w:space="0" w:color="auto"/>
                <w:right w:val="none" w:sz="0" w:space="0" w:color="auto"/>
              </w:divBdr>
            </w:div>
            <w:div w:id="745540267">
              <w:marLeft w:val="0"/>
              <w:marRight w:val="0"/>
              <w:marTop w:val="0"/>
              <w:marBottom w:val="0"/>
              <w:divBdr>
                <w:top w:val="none" w:sz="0" w:space="0" w:color="auto"/>
                <w:left w:val="none" w:sz="0" w:space="0" w:color="auto"/>
                <w:bottom w:val="none" w:sz="0" w:space="0" w:color="auto"/>
                <w:right w:val="none" w:sz="0" w:space="0" w:color="auto"/>
              </w:divBdr>
            </w:div>
            <w:div w:id="1245840272">
              <w:marLeft w:val="0"/>
              <w:marRight w:val="0"/>
              <w:marTop w:val="0"/>
              <w:marBottom w:val="0"/>
              <w:divBdr>
                <w:top w:val="none" w:sz="0" w:space="0" w:color="auto"/>
                <w:left w:val="none" w:sz="0" w:space="0" w:color="auto"/>
                <w:bottom w:val="none" w:sz="0" w:space="0" w:color="auto"/>
                <w:right w:val="none" w:sz="0" w:space="0" w:color="auto"/>
              </w:divBdr>
            </w:div>
            <w:div w:id="909192026">
              <w:marLeft w:val="0"/>
              <w:marRight w:val="0"/>
              <w:marTop w:val="0"/>
              <w:marBottom w:val="0"/>
              <w:divBdr>
                <w:top w:val="none" w:sz="0" w:space="0" w:color="auto"/>
                <w:left w:val="none" w:sz="0" w:space="0" w:color="auto"/>
                <w:bottom w:val="none" w:sz="0" w:space="0" w:color="auto"/>
                <w:right w:val="none" w:sz="0" w:space="0" w:color="auto"/>
              </w:divBdr>
            </w:div>
            <w:div w:id="944966176">
              <w:marLeft w:val="0"/>
              <w:marRight w:val="0"/>
              <w:marTop w:val="0"/>
              <w:marBottom w:val="0"/>
              <w:divBdr>
                <w:top w:val="none" w:sz="0" w:space="0" w:color="auto"/>
                <w:left w:val="none" w:sz="0" w:space="0" w:color="auto"/>
                <w:bottom w:val="none" w:sz="0" w:space="0" w:color="auto"/>
                <w:right w:val="none" w:sz="0" w:space="0" w:color="auto"/>
              </w:divBdr>
            </w:div>
            <w:div w:id="1848712473">
              <w:marLeft w:val="0"/>
              <w:marRight w:val="0"/>
              <w:marTop w:val="0"/>
              <w:marBottom w:val="0"/>
              <w:divBdr>
                <w:top w:val="none" w:sz="0" w:space="0" w:color="auto"/>
                <w:left w:val="none" w:sz="0" w:space="0" w:color="auto"/>
                <w:bottom w:val="none" w:sz="0" w:space="0" w:color="auto"/>
                <w:right w:val="none" w:sz="0" w:space="0" w:color="auto"/>
              </w:divBdr>
            </w:div>
            <w:div w:id="1669869124">
              <w:marLeft w:val="0"/>
              <w:marRight w:val="0"/>
              <w:marTop w:val="0"/>
              <w:marBottom w:val="0"/>
              <w:divBdr>
                <w:top w:val="none" w:sz="0" w:space="0" w:color="auto"/>
                <w:left w:val="none" w:sz="0" w:space="0" w:color="auto"/>
                <w:bottom w:val="none" w:sz="0" w:space="0" w:color="auto"/>
                <w:right w:val="none" w:sz="0" w:space="0" w:color="auto"/>
              </w:divBdr>
            </w:div>
            <w:div w:id="2122454720">
              <w:marLeft w:val="0"/>
              <w:marRight w:val="0"/>
              <w:marTop w:val="0"/>
              <w:marBottom w:val="0"/>
              <w:divBdr>
                <w:top w:val="none" w:sz="0" w:space="0" w:color="auto"/>
                <w:left w:val="none" w:sz="0" w:space="0" w:color="auto"/>
                <w:bottom w:val="none" w:sz="0" w:space="0" w:color="auto"/>
                <w:right w:val="none" w:sz="0" w:space="0" w:color="auto"/>
              </w:divBdr>
            </w:div>
            <w:div w:id="1612474100">
              <w:marLeft w:val="0"/>
              <w:marRight w:val="0"/>
              <w:marTop w:val="0"/>
              <w:marBottom w:val="0"/>
              <w:divBdr>
                <w:top w:val="none" w:sz="0" w:space="0" w:color="auto"/>
                <w:left w:val="none" w:sz="0" w:space="0" w:color="auto"/>
                <w:bottom w:val="none" w:sz="0" w:space="0" w:color="auto"/>
                <w:right w:val="none" w:sz="0" w:space="0" w:color="auto"/>
              </w:divBdr>
            </w:div>
            <w:div w:id="1165509475">
              <w:marLeft w:val="0"/>
              <w:marRight w:val="0"/>
              <w:marTop w:val="0"/>
              <w:marBottom w:val="0"/>
              <w:divBdr>
                <w:top w:val="none" w:sz="0" w:space="0" w:color="auto"/>
                <w:left w:val="none" w:sz="0" w:space="0" w:color="auto"/>
                <w:bottom w:val="none" w:sz="0" w:space="0" w:color="auto"/>
                <w:right w:val="none" w:sz="0" w:space="0" w:color="auto"/>
              </w:divBdr>
            </w:div>
            <w:div w:id="1040129529">
              <w:marLeft w:val="0"/>
              <w:marRight w:val="0"/>
              <w:marTop w:val="0"/>
              <w:marBottom w:val="0"/>
              <w:divBdr>
                <w:top w:val="none" w:sz="0" w:space="0" w:color="auto"/>
                <w:left w:val="none" w:sz="0" w:space="0" w:color="auto"/>
                <w:bottom w:val="none" w:sz="0" w:space="0" w:color="auto"/>
                <w:right w:val="none" w:sz="0" w:space="0" w:color="auto"/>
              </w:divBdr>
            </w:div>
            <w:div w:id="2085518501">
              <w:marLeft w:val="0"/>
              <w:marRight w:val="0"/>
              <w:marTop w:val="0"/>
              <w:marBottom w:val="0"/>
              <w:divBdr>
                <w:top w:val="none" w:sz="0" w:space="0" w:color="auto"/>
                <w:left w:val="none" w:sz="0" w:space="0" w:color="auto"/>
                <w:bottom w:val="none" w:sz="0" w:space="0" w:color="auto"/>
                <w:right w:val="none" w:sz="0" w:space="0" w:color="auto"/>
              </w:divBdr>
            </w:div>
            <w:div w:id="2013292828">
              <w:marLeft w:val="0"/>
              <w:marRight w:val="0"/>
              <w:marTop w:val="0"/>
              <w:marBottom w:val="0"/>
              <w:divBdr>
                <w:top w:val="none" w:sz="0" w:space="0" w:color="auto"/>
                <w:left w:val="none" w:sz="0" w:space="0" w:color="auto"/>
                <w:bottom w:val="none" w:sz="0" w:space="0" w:color="auto"/>
                <w:right w:val="none" w:sz="0" w:space="0" w:color="auto"/>
              </w:divBdr>
            </w:div>
            <w:div w:id="134761552">
              <w:marLeft w:val="0"/>
              <w:marRight w:val="0"/>
              <w:marTop w:val="0"/>
              <w:marBottom w:val="0"/>
              <w:divBdr>
                <w:top w:val="none" w:sz="0" w:space="0" w:color="auto"/>
                <w:left w:val="none" w:sz="0" w:space="0" w:color="auto"/>
                <w:bottom w:val="none" w:sz="0" w:space="0" w:color="auto"/>
                <w:right w:val="none" w:sz="0" w:space="0" w:color="auto"/>
              </w:divBdr>
            </w:div>
            <w:div w:id="7939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251">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60515702">
      <w:bodyDiv w:val="1"/>
      <w:marLeft w:val="0"/>
      <w:marRight w:val="0"/>
      <w:marTop w:val="0"/>
      <w:marBottom w:val="0"/>
      <w:divBdr>
        <w:top w:val="none" w:sz="0" w:space="0" w:color="auto"/>
        <w:left w:val="none" w:sz="0" w:space="0" w:color="auto"/>
        <w:bottom w:val="none" w:sz="0" w:space="0" w:color="auto"/>
        <w:right w:val="none" w:sz="0" w:space="0" w:color="auto"/>
      </w:divBdr>
      <w:divsChild>
        <w:div w:id="1622952754">
          <w:marLeft w:val="0"/>
          <w:marRight w:val="0"/>
          <w:marTop w:val="0"/>
          <w:marBottom w:val="0"/>
          <w:divBdr>
            <w:top w:val="none" w:sz="0" w:space="0" w:color="auto"/>
            <w:left w:val="none" w:sz="0" w:space="0" w:color="auto"/>
            <w:bottom w:val="none" w:sz="0" w:space="0" w:color="auto"/>
            <w:right w:val="none" w:sz="0" w:space="0" w:color="auto"/>
          </w:divBdr>
          <w:divsChild>
            <w:div w:id="3640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650">
      <w:bodyDiv w:val="1"/>
      <w:marLeft w:val="0"/>
      <w:marRight w:val="0"/>
      <w:marTop w:val="0"/>
      <w:marBottom w:val="0"/>
      <w:divBdr>
        <w:top w:val="none" w:sz="0" w:space="0" w:color="auto"/>
        <w:left w:val="none" w:sz="0" w:space="0" w:color="auto"/>
        <w:bottom w:val="none" w:sz="0" w:space="0" w:color="auto"/>
        <w:right w:val="none" w:sz="0" w:space="0" w:color="auto"/>
      </w:divBdr>
    </w:div>
    <w:div w:id="1837726914">
      <w:bodyDiv w:val="1"/>
      <w:marLeft w:val="0"/>
      <w:marRight w:val="0"/>
      <w:marTop w:val="0"/>
      <w:marBottom w:val="0"/>
      <w:divBdr>
        <w:top w:val="none" w:sz="0" w:space="0" w:color="auto"/>
        <w:left w:val="none" w:sz="0" w:space="0" w:color="auto"/>
        <w:bottom w:val="none" w:sz="0" w:space="0" w:color="auto"/>
        <w:right w:val="none" w:sz="0" w:space="0" w:color="auto"/>
      </w:divBdr>
      <w:divsChild>
        <w:div w:id="473567960">
          <w:marLeft w:val="0"/>
          <w:marRight w:val="0"/>
          <w:marTop w:val="0"/>
          <w:marBottom w:val="0"/>
          <w:divBdr>
            <w:top w:val="none" w:sz="0" w:space="0" w:color="auto"/>
            <w:left w:val="none" w:sz="0" w:space="0" w:color="auto"/>
            <w:bottom w:val="none" w:sz="0" w:space="0" w:color="auto"/>
            <w:right w:val="none" w:sz="0" w:space="0" w:color="auto"/>
          </w:divBdr>
          <w:divsChild>
            <w:div w:id="88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9434">
      <w:bodyDiv w:val="1"/>
      <w:marLeft w:val="0"/>
      <w:marRight w:val="0"/>
      <w:marTop w:val="0"/>
      <w:marBottom w:val="0"/>
      <w:divBdr>
        <w:top w:val="none" w:sz="0" w:space="0" w:color="auto"/>
        <w:left w:val="none" w:sz="0" w:space="0" w:color="auto"/>
        <w:bottom w:val="none" w:sz="0" w:space="0" w:color="auto"/>
        <w:right w:val="none" w:sz="0" w:space="0" w:color="auto"/>
      </w:divBdr>
      <w:divsChild>
        <w:div w:id="2073113076">
          <w:marLeft w:val="0"/>
          <w:marRight w:val="0"/>
          <w:marTop w:val="0"/>
          <w:marBottom w:val="0"/>
          <w:divBdr>
            <w:top w:val="none" w:sz="0" w:space="0" w:color="auto"/>
            <w:left w:val="none" w:sz="0" w:space="0" w:color="auto"/>
            <w:bottom w:val="none" w:sz="0" w:space="0" w:color="auto"/>
            <w:right w:val="none" w:sz="0" w:space="0" w:color="auto"/>
          </w:divBdr>
          <w:divsChild>
            <w:div w:id="1583297239">
              <w:marLeft w:val="0"/>
              <w:marRight w:val="0"/>
              <w:marTop w:val="0"/>
              <w:marBottom w:val="0"/>
              <w:divBdr>
                <w:top w:val="none" w:sz="0" w:space="0" w:color="auto"/>
                <w:left w:val="none" w:sz="0" w:space="0" w:color="auto"/>
                <w:bottom w:val="none" w:sz="0" w:space="0" w:color="auto"/>
                <w:right w:val="none" w:sz="0" w:space="0" w:color="auto"/>
              </w:divBdr>
            </w:div>
            <w:div w:id="19871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384">
      <w:bodyDiv w:val="1"/>
      <w:marLeft w:val="0"/>
      <w:marRight w:val="0"/>
      <w:marTop w:val="0"/>
      <w:marBottom w:val="0"/>
      <w:divBdr>
        <w:top w:val="none" w:sz="0" w:space="0" w:color="auto"/>
        <w:left w:val="none" w:sz="0" w:space="0" w:color="auto"/>
        <w:bottom w:val="none" w:sz="0" w:space="0" w:color="auto"/>
        <w:right w:val="none" w:sz="0" w:space="0" w:color="auto"/>
      </w:divBdr>
    </w:div>
    <w:div w:id="1974828980">
      <w:bodyDiv w:val="1"/>
      <w:marLeft w:val="0"/>
      <w:marRight w:val="0"/>
      <w:marTop w:val="0"/>
      <w:marBottom w:val="0"/>
      <w:divBdr>
        <w:top w:val="none" w:sz="0" w:space="0" w:color="auto"/>
        <w:left w:val="none" w:sz="0" w:space="0" w:color="auto"/>
        <w:bottom w:val="none" w:sz="0" w:space="0" w:color="auto"/>
        <w:right w:val="none" w:sz="0" w:space="0" w:color="auto"/>
      </w:divBdr>
    </w:div>
    <w:div w:id="1981956324">
      <w:bodyDiv w:val="1"/>
      <w:marLeft w:val="0"/>
      <w:marRight w:val="0"/>
      <w:marTop w:val="0"/>
      <w:marBottom w:val="0"/>
      <w:divBdr>
        <w:top w:val="none" w:sz="0" w:space="0" w:color="auto"/>
        <w:left w:val="none" w:sz="0" w:space="0" w:color="auto"/>
        <w:bottom w:val="none" w:sz="0" w:space="0" w:color="auto"/>
        <w:right w:val="none" w:sz="0" w:space="0" w:color="auto"/>
      </w:divBdr>
    </w:div>
    <w:div w:id="2019961249">
      <w:bodyDiv w:val="1"/>
      <w:marLeft w:val="0"/>
      <w:marRight w:val="0"/>
      <w:marTop w:val="0"/>
      <w:marBottom w:val="0"/>
      <w:divBdr>
        <w:top w:val="none" w:sz="0" w:space="0" w:color="auto"/>
        <w:left w:val="none" w:sz="0" w:space="0" w:color="auto"/>
        <w:bottom w:val="none" w:sz="0" w:space="0" w:color="auto"/>
        <w:right w:val="none" w:sz="0" w:space="0" w:color="auto"/>
      </w:divBdr>
    </w:div>
    <w:div w:id="21269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E25A-2A11-9342-91C1-DF7B58FA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12</Pages>
  <Words>3909</Words>
  <Characters>21503</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EPITALON</dc:creator>
  <cp:keywords/>
  <dc:description/>
  <cp:lastModifiedBy>Camille EPITALON</cp:lastModifiedBy>
  <cp:revision>32</cp:revision>
  <dcterms:created xsi:type="dcterms:W3CDTF">2022-03-28T09:08:00Z</dcterms:created>
  <dcterms:modified xsi:type="dcterms:W3CDTF">2022-04-01T21:20:00Z</dcterms:modified>
</cp:coreProperties>
</file>